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349A6" w14:textId="77777777" w:rsidR="00D939D0" w:rsidRDefault="00356D61" w:rsidP="00D939D0">
      <w:pPr>
        <w:pStyle w:val="Heading1"/>
        <w:rPr>
          <w:rStyle w:val="Heading3Char"/>
          <w:b/>
        </w:rPr>
      </w:pPr>
      <w:r w:rsidRPr="00D939D0">
        <w:rPr>
          <w:lang w:val="en"/>
        </w:rPr>
        <w:t xml:space="preserve">CS </w:t>
      </w:r>
      <w:r w:rsidR="005726AB" w:rsidRPr="00D939D0">
        <w:rPr>
          <w:lang w:val="en"/>
        </w:rPr>
        <w:t>2510</w:t>
      </w:r>
      <w:r w:rsidR="00D939D0" w:rsidRPr="00D939D0">
        <w:rPr>
          <w:lang w:val="en"/>
        </w:rPr>
        <w:t xml:space="preserve"> </w:t>
      </w:r>
      <w:r w:rsidR="008C53E8" w:rsidRPr="00D939D0">
        <w:t>Project</w:t>
      </w:r>
      <w:r w:rsidR="00D939D0">
        <w:t xml:space="preserve"> 2 – </w:t>
      </w:r>
      <w:proofErr w:type="spellStart"/>
      <w:r w:rsidR="00D939D0">
        <w:t>TinyGoogle</w:t>
      </w:r>
      <w:proofErr w:type="spellEnd"/>
    </w:p>
    <w:p w14:paraId="236D1842" w14:textId="77777777" w:rsidR="00356D61" w:rsidRPr="00D939D0" w:rsidRDefault="00D939D0" w:rsidP="00D939D0">
      <w:pPr>
        <w:pStyle w:val="Heading1"/>
        <w:jc w:val="right"/>
        <w:rPr>
          <w:lang w:val="en"/>
        </w:rPr>
      </w:pPr>
      <w:r>
        <w:rPr>
          <w:rStyle w:val="Heading3Char"/>
          <w:b/>
        </w:rPr>
        <w:t>Deadline Dec 12, 2018</w:t>
      </w:r>
    </w:p>
    <w:p w14:paraId="2B48633C" w14:textId="77777777" w:rsidR="00F65957" w:rsidRPr="00D939D0" w:rsidRDefault="00F65957" w:rsidP="004220C8">
      <w:pPr>
        <w:spacing w:before="100" w:beforeAutospacing="1" w:after="100" w:afterAutospacing="1" w:line="240" w:lineRule="auto"/>
        <w:jc w:val="both"/>
        <w:rPr>
          <w:rFonts w:ascii="Times New Roman" w:eastAsia="Times New Roman" w:hAnsi="Times New Roman" w:cs="Times New Roman"/>
          <w:b/>
          <w:sz w:val="24"/>
          <w:szCs w:val="24"/>
          <w:lang w:val="en"/>
        </w:rPr>
      </w:pPr>
      <w:r w:rsidRPr="00D939D0">
        <w:rPr>
          <w:rFonts w:ascii="Times New Roman" w:eastAsia="Times New Roman" w:hAnsi="Times New Roman" w:cs="Times New Roman"/>
          <w:b/>
          <w:sz w:val="24"/>
          <w:szCs w:val="24"/>
          <w:lang w:val="en"/>
        </w:rPr>
        <w:t>Project Goals</w:t>
      </w:r>
    </w:p>
    <w:p w14:paraId="1313C4AC" w14:textId="77777777" w:rsidR="00356D61" w:rsidRPr="00D939D0" w:rsidRDefault="00753156" w:rsidP="00356D61">
      <w:pPr>
        <w:spacing w:after="0" w:line="240" w:lineRule="auto"/>
        <w:jc w:val="both"/>
        <w:rPr>
          <w:rFonts w:ascii="Times New Roman" w:eastAsia="Times New Roman" w:hAnsi="Times New Roman" w:cs="Times New Roman"/>
          <w:color w:val="000000"/>
          <w:sz w:val="23"/>
          <w:szCs w:val="23"/>
        </w:rPr>
      </w:pPr>
      <w:r w:rsidRPr="00D939D0">
        <w:rPr>
          <w:rFonts w:ascii="Times New Roman" w:hAnsi="Times New Roman" w:cs="Times New Roman"/>
        </w:rPr>
        <w:t>Data-intensive Computing and Cloud C</w:t>
      </w:r>
      <w:r w:rsidR="00AE0B1E" w:rsidRPr="00D939D0">
        <w:rPr>
          <w:rFonts w:ascii="Times New Roman" w:hAnsi="Times New Roman" w:cs="Times New Roman"/>
        </w:rPr>
        <w:t xml:space="preserve">omputing poised to play an increasingly important role in </w:t>
      </w:r>
      <w:r w:rsidRPr="00D939D0">
        <w:rPr>
          <w:rFonts w:ascii="Times New Roman" w:hAnsi="Times New Roman" w:cs="Times New Roman"/>
        </w:rPr>
        <w:t>Internet services</w:t>
      </w:r>
      <w:r w:rsidR="00145088" w:rsidRPr="00D939D0">
        <w:rPr>
          <w:rFonts w:ascii="Times New Roman" w:eastAsia="Times New Roman" w:hAnsi="Times New Roman" w:cs="Times New Roman"/>
          <w:color w:val="000000"/>
        </w:rPr>
        <w:t>.</w:t>
      </w:r>
      <w:r w:rsidR="00D939D0">
        <w:rPr>
          <w:rFonts w:ascii="Times New Roman" w:eastAsia="Times New Roman" w:hAnsi="Times New Roman" w:cs="Times New Roman"/>
          <w:color w:val="000000"/>
        </w:rPr>
        <w:t>  The</w:t>
      </w:r>
      <w:r w:rsidRPr="00D939D0">
        <w:rPr>
          <w:rFonts w:ascii="Times New Roman" w:eastAsia="Times New Roman" w:hAnsi="Times New Roman" w:cs="Times New Roman"/>
          <w:color w:val="000000"/>
        </w:rPr>
        <w:t xml:space="preserve"> services </w:t>
      </w:r>
      <w:r w:rsidR="00D939D0">
        <w:rPr>
          <w:rFonts w:ascii="Times New Roman" w:eastAsia="Times New Roman" w:hAnsi="Times New Roman" w:cs="Times New Roman"/>
          <w:color w:val="000000"/>
        </w:rPr>
        <w:t xml:space="preserve">provided therein </w:t>
      </w:r>
      <w:r w:rsidRPr="00D939D0">
        <w:rPr>
          <w:rFonts w:ascii="Times New Roman" w:eastAsia="Times New Roman" w:hAnsi="Times New Roman" w:cs="Times New Roman"/>
          <w:color w:val="000000"/>
        </w:rPr>
        <w:t>must scale across a large number of machines, tolerate failures, and support a large volume of concurrent requests. </w:t>
      </w:r>
      <w:r w:rsidR="00356D61" w:rsidRPr="00D939D0">
        <w:rPr>
          <w:rFonts w:ascii="Times New Roman" w:eastAsia="Times New Roman" w:hAnsi="Times New Roman" w:cs="Times New Roman"/>
          <w:color w:val="000000"/>
        </w:rPr>
        <w:t xml:space="preserve">The main objective of this project is to design and implement a </w:t>
      </w:r>
      <w:r w:rsidR="00356D61" w:rsidRPr="00D939D0">
        <w:rPr>
          <w:rFonts w:ascii="Times New Roman" w:eastAsia="Times New Roman" w:hAnsi="Times New Roman" w:cs="Times New Roman"/>
          <w:b/>
          <w:color w:val="000000"/>
        </w:rPr>
        <w:t>basic data-intensive application</w:t>
      </w:r>
      <w:r w:rsidR="00356D61" w:rsidRPr="00D939D0">
        <w:rPr>
          <w:rFonts w:ascii="Times New Roman" w:eastAsia="Times New Roman" w:hAnsi="Times New Roman" w:cs="Times New Roman"/>
          <w:color w:val="000000"/>
        </w:rPr>
        <w:t xml:space="preserve"> to </w:t>
      </w:r>
      <w:r w:rsidR="00356D61" w:rsidRPr="00D939D0">
        <w:rPr>
          <w:rFonts w:ascii="Times New Roman" w:eastAsia="Times New Roman" w:hAnsi="Times New Roman" w:cs="Times New Roman"/>
          <w:b/>
          <w:color w:val="000000"/>
        </w:rPr>
        <w:t>index</w:t>
      </w:r>
      <w:r w:rsidR="00356D61" w:rsidRPr="00D939D0">
        <w:rPr>
          <w:rFonts w:ascii="Times New Roman" w:eastAsia="Times New Roman" w:hAnsi="Times New Roman" w:cs="Times New Roman"/>
          <w:color w:val="000000"/>
        </w:rPr>
        <w:t xml:space="preserve"> and </w:t>
      </w:r>
      <w:r w:rsidR="00356D61" w:rsidRPr="00D939D0">
        <w:rPr>
          <w:rFonts w:ascii="Times New Roman" w:eastAsia="Times New Roman" w:hAnsi="Times New Roman" w:cs="Times New Roman"/>
          <w:b/>
          <w:color w:val="000000"/>
        </w:rPr>
        <w:t>search</w:t>
      </w:r>
      <w:r w:rsidR="00356D61" w:rsidRPr="00D939D0">
        <w:rPr>
          <w:rFonts w:ascii="Times New Roman" w:eastAsia="Times New Roman" w:hAnsi="Times New Roman" w:cs="Times New Roman"/>
          <w:color w:val="000000"/>
        </w:rPr>
        <w:t xml:space="preserve"> large documents. More specifically, the goal is to design a </w:t>
      </w:r>
      <w:r w:rsidR="00356D61" w:rsidRPr="00D939D0">
        <w:rPr>
          <w:rFonts w:ascii="Times New Roman" w:eastAsia="Times New Roman" w:hAnsi="Times New Roman" w:cs="Times New Roman"/>
          <w:b/>
          <w:color w:val="000000"/>
        </w:rPr>
        <w:t>simple search engine</w:t>
      </w:r>
      <w:r w:rsidR="00356D61" w:rsidRPr="00D939D0">
        <w:rPr>
          <w:rFonts w:ascii="Times New Roman" w:eastAsia="Times New Roman" w:hAnsi="Times New Roman" w:cs="Times New Roman"/>
          <w:color w:val="000000"/>
        </w:rPr>
        <w:t xml:space="preserve">, </w:t>
      </w:r>
      <w:r w:rsidR="00D939D0">
        <w:rPr>
          <w:rFonts w:ascii="Times New Roman" w:eastAsia="Times New Roman" w:hAnsi="Times New Roman" w:cs="Times New Roman"/>
          <w:color w:val="000000"/>
        </w:rPr>
        <w:t>aka</w:t>
      </w:r>
      <w:r w:rsidR="00356D61" w:rsidRPr="00D939D0">
        <w:rPr>
          <w:rFonts w:ascii="Times New Roman" w:eastAsia="Times New Roman" w:hAnsi="Times New Roman" w:cs="Times New Roman"/>
          <w:color w:val="000000"/>
        </w:rPr>
        <w:t xml:space="preserve"> tiny-Google</w:t>
      </w:r>
      <w:r w:rsidR="00356D61" w:rsidRPr="00D939D0">
        <w:rPr>
          <w:rFonts w:ascii="Times New Roman" w:eastAsia="Times New Roman" w:hAnsi="Times New Roman" w:cs="Times New Roman"/>
          <w:b/>
          <w:color w:val="000000"/>
        </w:rPr>
        <w:t>,</w:t>
      </w:r>
      <w:r w:rsidR="00356D61" w:rsidRPr="00D939D0">
        <w:rPr>
          <w:rFonts w:ascii="Times New Roman" w:eastAsia="Times New Roman" w:hAnsi="Times New Roman" w:cs="Times New Roman"/>
          <w:color w:val="000000"/>
        </w:rPr>
        <w:t xml:space="preserve"> to retrieve documents relevant to simple </w:t>
      </w:r>
      <w:r w:rsidR="00356D61" w:rsidRPr="00D939D0">
        <w:rPr>
          <w:rFonts w:ascii="Times New Roman" w:eastAsia="Times New Roman" w:hAnsi="Times New Roman" w:cs="Times New Roman"/>
          <w:b/>
          <w:color w:val="000000"/>
        </w:rPr>
        <w:t>search queries</w:t>
      </w:r>
      <w:r w:rsidR="00356D61" w:rsidRPr="00D939D0">
        <w:rPr>
          <w:rFonts w:ascii="Times New Roman" w:eastAsia="Times New Roman" w:hAnsi="Times New Roman" w:cs="Times New Roman"/>
          <w:color w:val="000000"/>
        </w:rPr>
        <w:t xml:space="preserve"> submitted by users.</w:t>
      </w:r>
      <w:r w:rsidR="00356D61" w:rsidRPr="00D939D0">
        <w:rPr>
          <w:rFonts w:ascii="Times New Roman" w:eastAsia="Times New Roman" w:hAnsi="Times New Roman" w:cs="Times New Roman"/>
          <w:color w:val="000000"/>
          <w:szCs w:val="23"/>
        </w:rPr>
        <w:t xml:space="preserve"> </w:t>
      </w:r>
    </w:p>
    <w:p w14:paraId="786CC615" w14:textId="77777777" w:rsidR="00356D61" w:rsidRPr="00D939D0" w:rsidRDefault="00356D61" w:rsidP="00356D61">
      <w:pPr>
        <w:spacing w:after="0" w:line="240" w:lineRule="auto"/>
        <w:jc w:val="both"/>
        <w:rPr>
          <w:rFonts w:ascii="Times New Roman" w:eastAsia="Times New Roman" w:hAnsi="Times New Roman" w:cs="Times New Roman"/>
          <w:color w:val="000000"/>
          <w:sz w:val="23"/>
          <w:szCs w:val="23"/>
        </w:rPr>
      </w:pPr>
    </w:p>
    <w:p w14:paraId="7FF81E64" w14:textId="77777777" w:rsidR="00753156" w:rsidRPr="00D939D0" w:rsidRDefault="00D939D0" w:rsidP="004220C8">
      <w:pPr>
        <w:jc w:val="both"/>
        <w:rPr>
          <w:rFonts w:ascii="Times New Roman" w:eastAsia="Times New Roman" w:hAnsi="Times New Roman" w:cs="Times New Roman"/>
          <w:color w:val="000000"/>
        </w:rPr>
      </w:pPr>
      <w:r>
        <w:rPr>
          <w:rFonts w:ascii="Times New Roman" w:eastAsia="Times New Roman" w:hAnsi="Times New Roman" w:cs="Times New Roman"/>
          <w:color w:val="000000"/>
        </w:rPr>
        <w:t>S</w:t>
      </w:r>
      <w:r w:rsidR="00753156" w:rsidRPr="00D939D0">
        <w:rPr>
          <w:rFonts w:ascii="Times New Roman" w:eastAsia="Times New Roman" w:hAnsi="Times New Roman" w:cs="Times New Roman"/>
          <w:color w:val="000000"/>
        </w:rPr>
        <w:t xml:space="preserve">tudents </w:t>
      </w:r>
      <w:r>
        <w:rPr>
          <w:rFonts w:ascii="Times New Roman" w:eastAsia="Times New Roman" w:hAnsi="Times New Roman" w:cs="Times New Roman"/>
          <w:color w:val="000000"/>
        </w:rPr>
        <w:t xml:space="preserve">will be exposed </w:t>
      </w:r>
      <w:r w:rsidR="00753156" w:rsidRPr="00D939D0">
        <w:rPr>
          <w:rFonts w:ascii="Times New Roman" w:eastAsia="Times New Roman" w:hAnsi="Times New Roman" w:cs="Times New Roman"/>
          <w:color w:val="000000"/>
        </w:rPr>
        <w:t xml:space="preserve">to </w:t>
      </w:r>
      <w:r w:rsidR="00145088" w:rsidRPr="00D939D0">
        <w:rPr>
          <w:rFonts w:ascii="Times New Roman" w:eastAsia="Times New Roman" w:hAnsi="Times New Roman" w:cs="Times New Roman"/>
          <w:color w:val="000000"/>
        </w:rPr>
        <w:t xml:space="preserve">new programming models of </w:t>
      </w:r>
      <w:r w:rsidR="00753156" w:rsidRPr="00D939D0">
        <w:rPr>
          <w:rFonts w:ascii="Times New Roman" w:eastAsia="Times New Roman" w:hAnsi="Times New Roman" w:cs="Times New Roman"/>
          <w:color w:val="000000"/>
        </w:rPr>
        <w:t>co</w:t>
      </w:r>
      <w:r>
        <w:rPr>
          <w:rFonts w:ascii="Times New Roman" w:eastAsia="Times New Roman" w:hAnsi="Times New Roman" w:cs="Times New Roman"/>
          <w:color w:val="000000"/>
        </w:rPr>
        <w:t>mputing and processing of large-</w:t>
      </w:r>
      <w:r w:rsidR="00753156" w:rsidRPr="00D939D0">
        <w:rPr>
          <w:rFonts w:ascii="Times New Roman" w:eastAsia="Times New Roman" w:hAnsi="Times New Roman" w:cs="Times New Roman"/>
          <w:color w:val="000000"/>
        </w:rPr>
        <w:t>scale data</w:t>
      </w:r>
      <w:r>
        <w:rPr>
          <w:rFonts w:ascii="Times New Roman" w:eastAsia="Times New Roman" w:hAnsi="Times New Roman" w:cs="Times New Roman"/>
          <w:color w:val="000000"/>
        </w:rPr>
        <w:t xml:space="preserve">, namely </w:t>
      </w:r>
      <w:proofErr w:type="spellStart"/>
      <w:r w:rsidR="00145088" w:rsidRPr="00D939D0">
        <w:rPr>
          <w:rFonts w:ascii="Times New Roman" w:eastAsia="Times New Roman" w:hAnsi="Times New Roman" w:cs="Times New Roman"/>
          <w:color w:val="000000"/>
        </w:rPr>
        <w:t>MapReduce</w:t>
      </w:r>
      <w:proofErr w:type="spellEnd"/>
      <w:r w:rsidR="00145088" w:rsidRPr="00D939D0">
        <w:rPr>
          <w:rFonts w:ascii="Times New Roman" w:eastAsia="Times New Roman" w:hAnsi="Times New Roman" w:cs="Times New Roman"/>
          <w:color w:val="000000"/>
        </w:rPr>
        <w:t xml:space="preserve"> and Hadoop</w:t>
      </w:r>
      <w:r w:rsidR="00753156" w:rsidRPr="00D939D0">
        <w:rPr>
          <w:rFonts w:ascii="Times New Roman" w:eastAsia="Times New Roman" w:hAnsi="Times New Roman" w:cs="Times New Roman"/>
          <w:color w:val="000000"/>
        </w:rPr>
        <w:t xml:space="preserve">. </w:t>
      </w:r>
      <w:r w:rsidR="005726AB" w:rsidRPr="00D939D0">
        <w:rPr>
          <w:rFonts w:ascii="Times New Roman" w:eastAsia="Times New Roman" w:hAnsi="Times New Roman" w:cs="Times New Roman"/>
          <w:color w:val="000000"/>
        </w:rPr>
        <w:t>It is expected that the students will learn:</w:t>
      </w:r>
    </w:p>
    <w:p w14:paraId="6CB2F1D0" w14:textId="77777777" w:rsidR="00753156" w:rsidRPr="00D939D0" w:rsidRDefault="00753156" w:rsidP="004220C8">
      <w:pPr>
        <w:pStyle w:val="ListParagraph"/>
        <w:numPr>
          <w:ilvl w:val="0"/>
          <w:numId w:val="20"/>
        </w:numPr>
        <w:jc w:val="both"/>
        <w:rPr>
          <w:rFonts w:ascii="Times New Roman" w:eastAsia="Times New Roman" w:hAnsi="Times New Roman" w:cs="Times New Roman"/>
          <w:color w:val="000000"/>
        </w:rPr>
      </w:pPr>
      <w:r w:rsidRPr="00D939D0">
        <w:rPr>
          <w:rFonts w:ascii="Times New Roman" w:eastAsia="Times New Roman" w:hAnsi="Times New Roman" w:cs="Times New Roman"/>
          <w:color w:val="000000"/>
        </w:rPr>
        <w:t>How to divide bot</w:t>
      </w:r>
      <w:r w:rsidR="005726AB" w:rsidRPr="00D939D0">
        <w:rPr>
          <w:rFonts w:ascii="Times New Roman" w:eastAsia="Times New Roman" w:hAnsi="Times New Roman" w:cs="Times New Roman"/>
          <w:color w:val="000000"/>
        </w:rPr>
        <w:t xml:space="preserve">h data and work across a cluster </w:t>
      </w:r>
      <w:r w:rsidRPr="00D939D0">
        <w:rPr>
          <w:rFonts w:ascii="Times New Roman" w:eastAsia="Times New Roman" w:hAnsi="Times New Roman" w:cs="Times New Roman"/>
          <w:color w:val="000000"/>
        </w:rPr>
        <w:t xml:space="preserve">of </w:t>
      </w:r>
      <w:r w:rsidR="005726AB" w:rsidRPr="00D939D0">
        <w:rPr>
          <w:rFonts w:ascii="Times New Roman" w:eastAsia="Times New Roman" w:hAnsi="Times New Roman" w:cs="Times New Roman"/>
          <w:color w:val="000000"/>
        </w:rPr>
        <w:t xml:space="preserve">computing </w:t>
      </w:r>
      <w:r w:rsidRPr="00D939D0">
        <w:rPr>
          <w:rFonts w:ascii="Times New Roman" w:eastAsia="Times New Roman" w:hAnsi="Times New Roman" w:cs="Times New Roman"/>
          <w:color w:val="000000"/>
        </w:rPr>
        <w:t>machine</w:t>
      </w:r>
      <w:r w:rsidR="00D939D0">
        <w:rPr>
          <w:rFonts w:ascii="Times New Roman" w:eastAsia="Times New Roman" w:hAnsi="Times New Roman" w:cs="Times New Roman"/>
          <w:color w:val="000000"/>
        </w:rPr>
        <w:t>s</w:t>
      </w:r>
    </w:p>
    <w:p w14:paraId="27F3B2C6" w14:textId="77777777" w:rsidR="00753156" w:rsidRPr="00D939D0" w:rsidRDefault="00753156" w:rsidP="004220C8">
      <w:pPr>
        <w:pStyle w:val="ListParagraph"/>
        <w:numPr>
          <w:ilvl w:val="0"/>
          <w:numId w:val="20"/>
        </w:numPr>
        <w:jc w:val="both"/>
        <w:rPr>
          <w:rFonts w:ascii="Times New Roman" w:eastAsia="Times New Roman" w:hAnsi="Times New Roman" w:cs="Times New Roman"/>
          <w:color w:val="000000"/>
        </w:rPr>
      </w:pPr>
      <w:r w:rsidRPr="00D939D0">
        <w:rPr>
          <w:rFonts w:ascii="Times New Roman" w:eastAsia="Times New Roman" w:hAnsi="Times New Roman" w:cs="Times New Roman"/>
          <w:color w:val="000000"/>
        </w:rPr>
        <w:t>How to design algorith</w:t>
      </w:r>
      <w:r w:rsidR="00145088" w:rsidRPr="00D939D0">
        <w:rPr>
          <w:rFonts w:ascii="Times New Roman" w:eastAsia="Times New Roman" w:hAnsi="Times New Roman" w:cs="Times New Roman"/>
          <w:color w:val="000000"/>
        </w:rPr>
        <w:t>ms for data-intensive computing</w:t>
      </w:r>
    </w:p>
    <w:p w14:paraId="4B1E134C" w14:textId="77777777" w:rsidR="00356D61" w:rsidRPr="00D939D0" w:rsidRDefault="00753156" w:rsidP="00356D61">
      <w:pPr>
        <w:pStyle w:val="ListParagraph"/>
        <w:numPr>
          <w:ilvl w:val="0"/>
          <w:numId w:val="20"/>
        </w:numPr>
        <w:jc w:val="both"/>
        <w:rPr>
          <w:rFonts w:ascii="Times New Roman" w:eastAsia="Times New Roman" w:hAnsi="Times New Roman" w:cs="Times New Roman"/>
          <w:color w:val="000000"/>
        </w:rPr>
      </w:pPr>
      <w:r w:rsidRPr="00D939D0">
        <w:rPr>
          <w:rFonts w:ascii="Times New Roman" w:eastAsia="Times New Roman" w:hAnsi="Times New Roman" w:cs="Times New Roman"/>
          <w:color w:val="000000"/>
        </w:rPr>
        <w:t>How t</w:t>
      </w:r>
      <w:r w:rsidR="00910BF6" w:rsidRPr="00D939D0">
        <w:rPr>
          <w:rFonts w:ascii="Times New Roman" w:eastAsia="Times New Roman" w:hAnsi="Times New Roman" w:cs="Times New Roman"/>
          <w:color w:val="000000"/>
        </w:rPr>
        <w:t xml:space="preserve">o implement these algorithms using </w:t>
      </w:r>
      <w:r w:rsidR="004918A3" w:rsidRPr="00D939D0">
        <w:rPr>
          <w:rFonts w:ascii="Times New Roman" w:eastAsia="Times New Roman" w:hAnsi="Times New Roman" w:cs="Times New Roman"/>
          <w:color w:val="000000"/>
        </w:rPr>
        <w:t>data-centric computing and</w:t>
      </w:r>
      <w:r w:rsidR="00145088" w:rsidRPr="00D939D0">
        <w:rPr>
          <w:rFonts w:ascii="Times New Roman" w:eastAsia="Times New Roman" w:hAnsi="Times New Roman" w:cs="Times New Roman"/>
          <w:color w:val="000000"/>
        </w:rPr>
        <w:t xml:space="preserve"> storage </w:t>
      </w:r>
      <w:r w:rsidR="00910BF6" w:rsidRPr="00D939D0">
        <w:rPr>
          <w:rFonts w:ascii="Times New Roman" w:eastAsia="Times New Roman" w:hAnsi="Times New Roman" w:cs="Times New Roman"/>
          <w:color w:val="000000"/>
        </w:rPr>
        <w:t>paradigms</w:t>
      </w:r>
    </w:p>
    <w:p w14:paraId="5BD71B61" w14:textId="77777777" w:rsidR="00BF1960" w:rsidRPr="00D939D0" w:rsidRDefault="00BF1960" w:rsidP="004220C8">
      <w:pPr>
        <w:spacing w:after="0" w:line="240" w:lineRule="auto"/>
        <w:jc w:val="both"/>
        <w:rPr>
          <w:rFonts w:ascii="Times New Roman" w:eastAsia="Times New Roman" w:hAnsi="Times New Roman" w:cs="Times New Roman"/>
          <w:color w:val="000000"/>
          <w:sz w:val="23"/>
          <w:szCs w:val="23"/>
        </w:rPr>
      </w:pPr>
      <w:proofErr w:type="spellStart"/>
      <w:proofErr w:type="gramStart"/>
      <w:r w:rsidRPr="00D939D0">
        <w:rPr>
          <w:rFonts w:ascii="Times New Roman" w:eastAsia="Times New Roman" w:hAnsi="Times New Roman" w:cs="Times New Roman"/>
          <w:i/>
          <w:color w:val="000000"/>
          <w:sz w:val="23"/>
          <w:szCs w:val="23"/>
        </w:rPr>
        <w:t>t</w:t>
      </w:r>
      <w:r w:rsidR="00D939D0">
        <w:rPr>
          <w:rFonts w:ascii="Times New Roman" w:eastAsia="Times New Roman" w:hAnsi="Times New Roman" w:cs="Times New Roman"/>
          <w:i/>
          <w:color w:val="000000"/>
          <w:sz w:val="23"/>
          <w:szCs w:val="23"/>
        </w:rPr>
        <w:t>iny</w:t>
      </w:r>
      <w:r w:rsidRPr="00D939D0">
        <w:rPr>
          <w:rFonts w:ascii="Times New Roman" w:eastAsia="Times New Roman" w:hAnsi="Times New Roman" w:cs="Times New Roman"/>
          <w:i/>
          <w:color w:val="000000"/>
          <w:sz w:val="23"/>
          <w:szCs w:val="23"/>
        </w:rPr>
        <w:t>Google</w:t>
      </w:r>
      <w:proofErr w:type="spellEnd"/>
      <w:proofErr w:type="gramEnd"/>
      <w:r w:rsidRPr="00D939D0">
        <w:rPr>
          <w:rFonts w:ascii="Times New Roman" w:eastAsia="Times New Roman" w:hAnsi="Times New Roman" w:cs="Times New Roman"/>
          <w:i/>
          <w:color w:val="000000"/>
          <w:sz w:val="23"/>
          <w:szCs w:val="23"/>
        </w:rPr>
        <w:t xml:space="preserve"> </w:t>
      </w:r>
      <w:r w:rsidRPr="00D939D0">
        <w:rPr>
          <w:rFonts w:ascii="Times New Roman" w:eastAsia="Times New Roman" w:hAnsi="Times New Roman" w:cs="Times New Roman"/>
          <w:b/>
          <w:color w:val="000000"/>
          <w:sz w:val="23"/>
          <w:szCs w:val="23"/>
        </w:rPr>
        <w:t>Components</w:t>
      </w:r>
    </w:p>
    <w:p w14:paraId="66425118" w14:textId="77777777" w:rsidR="00BF1960" w:rsidRPr="00D939D0" w:rsidRDefault="00BF1960" w:rsidP="004220C8">
      <w:pPr>
        <w:spacing w:after="0" w:line="240" w:lineRule="auto"/>
        <w:jc w:val="both"/>
        <w:rPr>
          <w:rFonts w:ascii="Times New Roman" w:eastAsia="Times New Roman" w:hAnsi="Times New Roman" w:cs="Times New Roman"/>
          <w:color w:val="000000"/>
          <w:sz w:val="23"/>
          <w:szCs w:val="23"/>
        </w:rPr>
      </w:pPr>
    </w:p>
    <w:p w14:paraId="192E0566" w14:textId="77777777" w:rsidR="00753156" w:rsidRPr="006C70BF" w:rsidRDefault="00753156" w:rsidP="006C70BF">
      <w:pPr>
        <w:spacing w:after="0" w:line="240" w:lineRule="auto"/>
        <w:jc w:val="both"/>
        <w:rPr>
          <w:rFonts w:ascii="Times New Roman" w:eastAsia="Times New Roman" w:hAnsi="Times New Roman" w:cs="Times New Roman"/>
          <w:color w:val="000000"/>
        </w:rPr>
      </w:pPr>
      <w:r w:rsidRPr="006C70BF">
        <w:rPr>
          <w:rFonts w:ascii="Times New Roman" w:eastAsia="Times New Roman" w:hAnsi="Times New Roman" w:cs="Times New Roman"/>
          <w:color w:val="000000"/>
        </w:rPr>
        <w:t xml:space="preserve">The </w:t>
      </w:r>
      <w:r w:rsidR="00077C60" w:rsidRPr="006C70BF">
        <w:rPr>
          <w:rFonts w:ascii="Times New Roman" w:eastAsia="Times New Roman" w:hAnsi="Times New Roman" w:cs="Times New Roman"/>
          <w:color w:val="000000"/>
        </w:rPr>
        <w:t xml:space="preserve">design and implementation </w:t>
      </w:r>
      <w:r w:rsidR="00BF1960" w:rsidRPr="006C70BF">
        <w:rPr>
          <w:rFonts w:ascii="Times New Roman" w:eastAsia="Times New Roman" w:hAnsi="Times New Roman" w:cs="Times New Roman"/>
          <w:color w:val="000000"/>
        </w:rPr>
        <w:t xml:space="preserve">of </w:t>
      </w:r>
      <w:r w:rsidR="00D939D0" w:rsidRPr="006C70BF">
        <w:rPr>
          <w:rFonts w:ascii="Times New Roman" w:eastAsia="Times New Roman" w:hAnsi="Times New Roman" w:cs="Times New Roman"/>
          <w:i/>
          <w:color w:val="000000"/>
        </w:rPr>
        <w:t xml:space="preserve">tiny-Google </w:t>
      </w:r>
      <w:r w:rsidR="00BF1960" w:rsidRPr="006C70BF">
        <w:rPr>
          <w:rFonts w:ascii="Times New Roman" w:eastAsia="Times New Roman" w:hAnsi="Times New Roman" w:cs="Times New Roman"/>
          <w:color w:val="000000"/>
        </w:rPr>
        <w:t xml:space="preserve">involves </w:t>
      </w:r>
      <w:r w:rsidRPr="006C70BF">
        <w:rPr>
          <w:rFonts w:ascii="Times New Roman" w:eastAsia="Times New Roman" w:hAnsi="Times New Roman" w:cs="Times New Roman"/>
          <w:color w:val="000000"/>
        </w:rPr>
        <w:t xml:space="preserve">three basic </w:t>
      </w:r>
      <w:r w:rsidR="00910BF6" w:rsidRPr="006C70BF">
        <w:rPr>
          <w:rFonts w:ascii="Times New Roman" w:eastAsia="Times New Roman" w:hAnsi="Times New Roman" w:cs="Times New Roman"/>
          <w:color w:val="000000"/>
        </w:rPr>
        <w:t>component</w:t>
      </w:r>
      <w:r w:rsidRPr="006C70BF">
        <w:rPr>
          <w:rFonts w:ascii="Times New Roman" w:eastAsia="Times New Roman" w:hAnsi="Times New Roman" w:cs="Times New Roman"/>
          <w:color w:val="000000"/>
        </w:rPr>
        <w:t>s:</w:t>
      </w:r>
    </w:p>
    <w:p w14:paraId="1591E150" w14:textId="77777777" w:rsidR="00680504" w:rsidRPr="006C70BF" w:rsidRDefault="006C70BF" w:rsidP="006C70BF">
      <w:pPr>
        <w:pStyle w:val="ListParagraph"/>
        <w:numPr>
          <w:ilvl w:val="0"/>
          <w:numId w:val="21"/>
        </w:numPr>
        <w:spacing w:after="0" w:line="240" w:lineRule="auto"/>
        <w:jc w:val="both"/>
        <w:rPr>
          <w:rFonts w:ascii="Times New Roman" w:eastAsia="Times New Roman" w:hAnsi="Times New Roman" w:cs="Times New Roman"/>
          <w:color w:val="000000"/>
        </w:rPr>
      </w:pPr>
      <w:r w:rsidRPr="006C70BF">
        <w:rPr>
          <w:rFonts w:ascii="Times New Roman" w:eastAsia="Times New Roman" w:hAnsi="Times New Roman" w:cs="Times New Roman"/>
          <w:color w:val="000000"/>
        </w:rPr>
        <w:t>A</w:t>
      </w:r>
      <w:r w:rsidR="00291BD5" w:rsidRPr="006C70BF">
        <w:rPr>
          <w:rFonts w:ascii="Times New Roman" w:eastAsia="Times New Roman" w:hAnsi="Times New Roman" w:cs="Times New Roman"/>
          <w:color w:val="000000"/>
        </w:rPr>
        <w:t xml:space="preserve"> simple </w:t>
      </w:r>
      <w:r w:rsidRPr="006C70BF">
        <w:rPr>
          <w:rFonts w:ascii="Times New Roman" w:eastAsia="Times New Roman" w:hAnsi="Times New Roman" w:cs="Times New Roman"/>
          <w:b/>
          <w:color w:val="000000"/>
        </w:rPr>
        <w:t xml:space="preserve">input/output mechanism </w:t>
      </w:r>
      <w:r w:rsidR="004918A3" w:rsidRPr="006C70BF">
        <w:rPr>
          <w:rFonts w:ascii="Times New Roman" w:eastAsia="Times New Roman" w:hAnsi="Times New Roman" w:cs="Times New Roman"/>
          <w:color w:val="000000"/>
        </w:rPr>
        <w:t>to allow (i)</w:t>
      </w:r>
      <w:r w:rsidR="00291BD5" w:rsidRPr="006C70BF">
        <w:rPr>
          <w:rFonts w:ascii="Times New Roman" w:eastAsia="Times New Roman" w:hAnsi="Times New Roman" w:cs="Times New Roman"/>
          <w:color w:val="000000"/>
        </w:rPr>
        <w:t xml:space="preserve"> </w:t>
      </w:r>
      <w:r w:rsidR="00A053CA" w:rsidRPr="006C70BF">
        <w:rPr>
          <w:rFonts w:ascii="Times New Roman" w:eastAsia="Times New Roman" w:hAnsi="Times New Roman" w:cs="Times New Roman"/>
          <w:b/>
          <w:color w:val="000000"/>
        </w:rPr>
        <w:t>index</w:t>
      </w:r>
      <w:r w:rsidR="004918A3" w:rsidRPr="006C70BF">
        <w:rPr>
          <w:rFonts w:ascii="Times New Roman" w:eastAsia="Times New Roman" w:hAnsi="Times New Roman" w:cs="Times New Roman"/>
          <w:b/>
          <w:color w:val="000000"/>
        </w:rPr>
        <w:t>ing</w:t>
      </w:r>
      <w:r w:rsidR="004918A3" w:rsidRPr="006C70BF">
        <w:rPr>
          <w:rFonts w:ascii="Times New Roman" w:eastAsia="Times New Roman" w:hAnsi="Times New Roman" w:cs="Times New Roman"/>
          <w:color w:val="000000"/>
        </w:rPr>
        <w:t xml:space="preserve"> a document and (ii) </w:t>
      </w:r>
      <w:r w:rsidR="004918A3" w:rsidRPr="006C70BF">
        <w:rPr>
          <w:rFonts w:ascii="Times New Roman" w:eastAsia="Times New Roman" w:hAnsi="Times New Roman" w:cs="Times New Roman"/>
          <w:b/>
          <w:color w:val="000000"/>
        </w:rPr>
        <w:t>submit</w:t>
      </w:r>
      <w:r w:rsidR="00291BD5" w:rsidRPr="006C70BF">
        <w:rPr>
          <w:rFonts w:ascii="Times New Roman" w:eastAsia="Times New Roman" w:hAnsi="Times New Roman" w:cs="Times New Roman"/>
          <w:color w:val="000000"/>
        </w:rPr>
        <w:t xml:space="preserve"> simple search </w:t>
      </w:r>
      <w:r w:rsidR="00291BD5" w:rsidRPr="006C70BF">
        <w:rPr>
          <w:rFonts w:ascii="Times New Roman" w:eastAsia="Times New Roman" w:hAnsi="Times New Roman" w:cs="Times New Roman"/>
          <w:b/>
          <w:color w:val="000000"/>
        </w:rPr>
        <w:t>quer</w:t>
      </w:r>
      <w:r w:rsidR="00CB6571" w:rsidRPr="006C70BF">
        <w:rPr>
          <w:rFonts w:ascii="Times New Roman" w:eastAsia="Times New Roman" w:hAnsi="Times New Roman" w:cs="Times New Roman"/>
          <w:b/>
          <w:color w:val="000000"/>
        </w:rPr>
        <w:t>ies</w:t>
      </w:r>
      <w:r w:rsidR="00CB6571" w:rsidRPr="006C70BF">
        <w:rPr>
          <w:rFonts w:ascii="Times New Roman" w:eastAsia="Times New Roman" w:hAnsi="Times New Roman" w:cs="Times New Roman"/>
          <w:color w:val="000000"/>
        </w:rPr>
        <w:t xml:space="preserve"> and </w:t>
      </w:r>
      <w:r w:rsidR="00CB6571" w:rsidRPr="006C70BF">
        <w:rPr>
          <w:rFonts w:ascii="Times New Roman" w:eastAsia="Times New Roman" w:hAnsi="Times New Roman" w:cs="Times New Roman"/>
          <w:b/>
          <w:color w:val="000000"/>
        </w:rPr>
        <w:t>retrieve</w:t>
      </w:r>
      <w:r w:rsidR="00CB6571" w:rsidRPr="006C70BF">
        <w:rPr>
          <w:rFonts w:ascii="Times New Roman" w:eastAsia="Times New Roman" w:hAnsi="Times New Roman" w:cs="Times New Roman"/>
          <w:color w:val="000000"/>
        </w:rPr>
        <w:t xml:space="preserve"> </w:t>
      </w:r>
      <w:r w:rsidR="00291BD5" w:rsidRPr="006C70BF">
        <w:rPr>
          <w:rFonts w:ascii="Times New Roman" w:eastAsia="Times New Roman" w:hAnsi="Times New Roman" w:cs="Times New Roman"/>
          <w:color w:val="000000"/>
        </w:rPr>
        <w:t xml:space="preserve">relevant document objects. The </w:t>
      </w:r>
      <w:r w:rsidR="00A053CA" w:rsidRPr="006C70BF">
        <w:rPr>
          <w:rFonts w:ascii="Times New Roman" w:eastAsia="Times New Roman" w:hAnsi="Times New Roman" w:cs="Times New Roman"/>
          <w:color w:val="000000"/>
        </w:rPr>
        <w:t xml:space="preserve">search </w:t>
      </w:r>
      <w:r w:rsidR="00291BD5" w:rsidRPr="006C70BF">
        <w:rPr>
          <w:rFonts w:ascii="Times New Roman" w:eastAsia="Times New Roman" w:hAnsi="Times New Roman" w:cs="Times New Roman"/>
          <w:color w:val="000000"/>
        </w:rPr>
        <w:t xml:space="preserve">query consists of </w:t>
      </w:r>
      <w:r w:rsidR="00CB6571" w:rsidRPr="006C70BF">
        <w:rPr>
          <w:rFonts w:ascii="Times New Roman" w:eastAsia="Times New Roman" w:hAnsi="Times New Roman" w:cs="Times New Roman"/>
          <w:color w:val="000000"/>
        </w:rPr>
        <w:t xml:space="preserve">a </w:t>
      </w:r>
      <w:r w:rsidR="00291BD5" w:rsidRPr="006C70BF">
        <w:rPr>
          <w:rFonts w:ascii="Times New Roman" w:eastAsia="Times New Roman" w:hAnsi="Times New Roman" w:cs="Times New Roman"/>
          <w:color w:val="000000"/>
        </w:rPr>
        <w:t>query na</w:t>
      </w:r>
      <w:r w:rsidR="00CB6571" w:rsidRPr="006C70BF">
        <w:rPr>
          <w:rFonts w:ascii="Times New Roman" w:eastAsia="Times New Roman" w:hAnsi="Times New Roman" w:cs="Times New Roman"/>
          <w:color w:val="000000"/>
        </w:rPr>
        <w:t>me and a short list of keywords</w:t>
      </w:r>
    </w:p>
    <w:p w14:paraId="187D89F0" w14:textId="77777777" w:rsidR="0086117B" w:rsidRPr="006C70BF" w:rsidRDefault="006C70BF" w:rsidP="006C70BF">
      <w:pPr>
        <w:pStyle w:val="ListParagraph"/>
        <w:numPr>
          <w:ilvl w:val="0"/>
          <w:numId w:val="21"/>
        </w:numPr>
        <w:spacing w:after="0" w:line="240" w:lineRule="auto"/>
        <w:jc w:val="both"/>
        <w:rPr>
          <w:rFonts w:ascii="Times New Roman" w:eastAsia="Times New Roman" w:hAnsi="Times New Roman" w:cs="Times New Roman"/>
          <w:color w:val="000000"/>
        </w:rPr>
      </w:pPr>
      <w:r w:rsidRPr="006C70BF">
        <w:rPr>
          <w:rFonts w:ascii="Times New Roman" w:eastAsia="Times New Roman" w:hAnsi="Times New Roman" w:cs="Times New Roman"/>
          <w:color w:val="000000"/>
        </w:rPr>
        <w:t xml:space="preserve">A </w:t>
      </w:r>
      <w:r w:rsidR="0086117B" w:rsidRPr="006C70BF">
        <w:rPr>
          <w:rFonts w:ascii="Times New Roman" w:eastAsia="Times New Roman" w:hAnsi="Times New Roman" w:cs="Times New Roman"/>
          <w:color w:val="000000"/>
        </w:rPr>
        <w:t xml:space="preserve">data structure, referred to as </w:t>
      </w:r>
      <w:r w:rsidR="00CB6571" w:rsidRPr="006C70BF">
        <w:rPr>
          <w:rFonts w:ascii="Times New Roman" w:eastAsia="Times New Roman" w:hAnsi="Times New Roman" w:cs="Times New Roman"/>
          <w:b/>
          <w:color w:val="000000"/>
        </w:rPr>
        <w:t>inverted index</w:t>
      </w:r>
      <w:r w:rsidR="00077C60" w:rsidRPr="006C70BF">
        <w:rPr>
          <w:rFonts w:ascii="Times New Roman" w:eastAsia="Times New Roman" w:hAnsi="Times New Roman" w:cs="Times New Roman"/>
          <w:b/>
          <w:color w:val="000000"/>
        </w:rPr>
        <w:t xml:space="preserve"> </w:t>
      </w:r>
      <w:r w:rsidR="00077C60" w:rsidRPr="006C70BF">
        <w:rPr>
          <w:rFonts w:ascii="Times New Roman" w:eastAsia="Times New Roman" w:hAnsi="Times New Roman" w:cs="Times New Roman"/>
          <w:color w:val="000000"/>
        </w:rPr>
        <w:t>(</w:t>
      </w:r>
      <w:r w:rsidR="00077C60" w:rsidRPr="006C70BF">
        <w:rPr>
          <w:rFonts w:ascii="Times New Roman" w:eastAsia="Times New Roman" w:hAnsi="Times New Roman" w:cs="Times New Roman"/>
          <w:b/>
          <w:color w:val="000000"/>
        </w:rPr>
        <w:t>II</w:t>
      </w:r>
      <w:r w:rsidR="00077C60" w:rsidRPr="006C70BF">
        <w:rPr>
          <w:rFonts w:ascii="Times New Roman" w:eastAsia="Times New Roman" w:hAnsi="Times New Roman" w:cs="Times New Roman"/>
          <w:color w:val="000000"/>
        </w:rPr>
        <w:t>)</w:t>
      </w:r>
      <w:r w:rsidR="0086117B" w:rsidRPr="006C70BF">
        <w:rPr>
          <w:rFonts w:ascii="Times New Roman" w:eastAsia="Times New Roman" w:hAnsi="Times New Roman" w:cs="Times New Roman"/>
          <w:color w:val="000000"/>
        </w:rPr>
        <w:t xml:space="preserve">, to support the full-text search component of an information retrieval engine. </w:t>
      </w:r>
      <w:r>
        <w:rPr>
          <w:rFonts w:ascii="Times New Roman" w:eastAsia="Times New Roman" w:hAnsi="Times New Roman" w:cs="Times New Roman"/>
          <w:color w:val="000000"/>
        </w:rPr>
        <w:t>In general, a</w:t>
      </w:r>
      <w:r w:rsidR="00B3251D" w:rsidRPr="006C70BF">
        <w:rPr>
          <w:rFonts w:ascii="Times New Roman" w:eastAsia="Times New Roman" w:hAnsi="Times New Roman" w:cs="Times New Roman"/>
          <w:color w:val="000000"/>
        </w:rPr>
        <w:t xml:space="preserve">n II contains a </w:t>
      </w:r>
      <w:r w:rsidR="00B3251D" w:rsidRPr="006C70BF">
        <w:rPr>
          <w:rFonts w:ascii="Times New Roman" w:eastAsia="Times New Roman" w:hAnsi="Times New Roman" w:cs="Times New Roman"/>
          <w:i/>
          <w:color w:val="000000"/>
        </w:rPr>
        <w:t>posting list</w:t>
      </w:r>
      <w:r w:rsidR="00B3251D" w:rsidRPr="006C70BF">
        <w:rPr>
          <w:rFonts w:ascii="Times New Roman" w:eastAsia="Times New Roman" w:hAnsi="Times New Roman" w:cs="Times New Roman"/>
          <w:color w:val="000000"/>
        </w:rPr>
        <w:t xml:space="preserve"> for each term</w:t>
      </w:r>
      <w:r>
        <w:rPr>
          <w:rFonts w:ascii="Times New Roman" w:eastAsia="Times New Roman" w:hAnsi="Times New Roman" w:cs="Times New Roman"/>
          <w:color w:val="000000"/>
        </w:rPr>
        <w:t>, that</w:t>
      </w:r>
      <w:r w:rsidR="00B3251D" w:rsidRPr="006C70BF">
        <w:rPr>
          <w:rFonts w:ascii="Times New Roman" w:eastAsia="Times New Roman" w:hAnsi="Times New Roman" w:cs="Times New Roman"/>
          <w:color w:val="000000"/>
        </w:rPr>
        <w:t xml:space="preserve"> is</w:t>
      </w:r>
      <w:r>
        <w:rPr>
          <w:rFonts w:ascii="Times New Roman" w:eastAsia="Times New Roman" w:hAnsi="Times New Roman" w:cs="Times New Roman"/>
          <w:color w:val="000000"/>
        </w:rPr>
        <w:t>,</w:t>
      </w:r>
      <w:r w:rsidR="00B3251D" w:rsidRPr="006C70BF">
        <w:rPr>
          <w:rFonts w:ascii="Times New Roman" w:eastAsia="Times New Roman" w:hAnsi="Times New Roman" w:cs="Times New Roman"/>
          <w:color w:val="000000"/>
        </w:rPr>
        <w:t xml:space="preserve"> a linked list of individual postings, each of which consists of </w:t>
      </w:r>
      <w:r w:rsidR="00A053CA" w:rsidRPr="006C70BF">
        <w:rPr>
          <w:rFonts w:ascii="Times New Roman" w:eastAsia="Times New Roman" w:hAnsi="Times New Roman" w:cs="Times New Roman"/>
          <w:color w:val="000000"/>
        </w:rPr>
        <w:t xml:space="preserve">a </w:t>
      </w:r>
      <w:r w:rsidR="00B3251D" w:rsidRPr="006C70BF">
        <w:rPr>
          <w:rFonts w:ascii="Times New Roman" w:eastAsia="Times New Roman" w:hAnsi="Times New Roman" w:cs="Times New Roman"/>
          <w:color w:val="000000"/>
        </w:rPr>
        <w:t>document identifier (</w:t>
      </w:r>
      <w:r>
        <w:rPr>
          <w:rFonts w:ascii="Times New Roman" w:eastAsia="Times New Roman" w:hAnsi="Times New Roman" w:cs="Times New Roman"/>
          <w:color w:val="000000"/>
        </w:rPr>
        <w:t>D</w:t>
      </w:r>
      <w:r w:rsidR="00B3251D" w:rsidRPr="006C70BF">
        <w:rPr>
          <w:rFonts w:ascii="Times New Roman" w:eastAsia="Times New Roman" w:hAnsi="Times New Roman" w:cs="Times New Roman"/>
          <w:color w:val="000000"/>
        </w:rPr>
        <w:t>id) and a payload. The id</w:t>
      </w:r>
      <w:r w:rsidR="00A053CA" w:rsidRPr="006C70BF">
        <w:rPr>
          <w:rFonts w:ascii="Times New Roman" w:eastAsia="Times New Roman" w:hAnsi="Times New Roman" w:cs="Times New Roman"/>
          <w:color w:val="000000"/>
        </w:rPr>
        <w:t xml:space="preserve"> value</w:t>
      </w:r>
      <w:r w:rsidR="00B3251D" w:rsidRPr="006C70BF">
        <w:rPr>
          <w:rFonts w:ascii="Times New Roman" w:eastAsia="Times New Roman" w:hAnsi="Times New Roman" w:cs="Times New Roman"/>
          <w:color w:val="000000"/>
        </w:rPr>
        <w:t xml:space="preserve"> uniquely identifies a document, while the payload</w:t>
      </w:r>
      <w:r w:rsidR="00A663BC" w:rsidRPr="006C70BF">
        <w:rPr>
          <w:rFonts w:ascii="Times New Roman" w:eastAsia="Times New Roman" w:hAnsi="Times New Roman" w:cs="Times New Roman"/>
          <w:color w:val="000000"/>
        </w:rPr>
        <w:t xml:space="preserve"> contains information about “</w:t>
      </w:r>
      <w:r w:rsidR="00B3251D" w:rsidRPr="006C70BF">
        <w:rPr>
          <w:rFonts w:ascii="Times New Roman" w:eastAsia="Times New Roman" w:hAnsi="Times New Roman" w:cs="Times New Roman"/>
          <w:color w:val="000000"/>
        </w:rPr>
        <w:t>occurrences</w:t>
      </w:r>
      <w:r w:rsidR="00A663BC" w:rsidRPr="006C70BF">
        <w:rPr>
          <w:rFonts w:ascii="Times New Roman" w:eastAsia="Times New Roman" w:hAnsi="Times New Roman" w:cs="Times New Roman"/>
          <w:color w:val="000000"/>
        </w:rPr>
        <w:t>” in the document</w:t>
      </w:r>
      <w:r w:rsidR="00B3251D" w:rsidRPr="006C70BF">
        <w:rPr>
          <w:rFonts w:ascii="Times New Roman" w:eastAsia="Times New Roman" w:hAnsi="Times New Roman" w:cs="Times New Roman"/>
          <w:color w:val="000000"/>
        </w:rPr>
        <w:t xml:space="preserve">. In this project, the payload is reduced to the </w:t>
      </w:r>
      <w:r w:rsidR="00B3251D" w:rsidRPr="006C70BF">
        <w:rPr>
          <w:rFonts w:ascii="Times New Roman" w:eastAsia="Times New Roman" w:hAnsi="Times New Roman" w:cs="Times New Roman"/>
          <w:i/>
          <w:color w:val="000000"/>
        </w:rPr>
        <w:t>term frequency</w:t>
      </w:r>
      <w:r w:rsidR="00A053CA" w:rsidRPr="006C70B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that is, </w:t>
      </w:r>
      <w:r w:rsidR="00A053CA" w:rsidRPr="006C70BF">
        <w:rPr>
          <w:rFonts w:ascii="Times New Roman" w:eastAsia="Times New Roman" w:hAnsi="Times New Roman" w:cs="Times New Roman"/>
          <w:color w:val="000000"/>
        </w:rPr>
        <w:t>the number of times a given</w:t>
      </w:r>
      <w:r>
        <w:rPr>
          <w:rFonts w:ascii="Times New Roman" w:eastAsia="Times New Roman" w:hAnsi="Times New Roman" w:cs="Times New Roman"/>
          <w:color w:val="000000"/>
        </w:rPr>
        <w:t xml:space="preserve"> term occurs in the document (see example below)</w:t>
      </w:r>
    </w:p>
    <w:p w14:paraId="232187CB" w14:textId="77777777" w:rsidR="00BB3939" w:rsidRPr="006C70BF" w:rsidRDefault="006C70BF" w:rsidP="004220C8">
      <w:pPr>
        <w:pStyle w:val="ListParagraph"/>
        <w:numPr>
          <w:ilvl w:val="0"/>
          <w:numId w:val="21"/>
        </w:numPr>
        <w:spacing w:after="0" w:line="240" w:lineRule="auto"/>
        <w:jc w:val="both"/>
        <w:rPr>
          <w:rFonts w:ascii="Times New Roman" w:eastAsia="Times New Roman" w:hAnsi="Times New Roman" w:cs="Times New Roman"/>
          <w:b/>
          <w:color w:val="000000"/>
          <w:sz w:val="24"/>
          <w:szCs w:val="24"/>
        </w:rPr>
      </w:pPr>
      <w:r w:rsidRPr="006C70BF">
        <w:rPr>
          <w:rFonts w:ascii="Times New Roman" w:eastAsia="Times New Roman" w:hAnsi="Times New Roman" w:cs="Times New Roman"/>
          <w:color w:val="000000"/>
        </w:rPr>
        <w:t xml:space="preserve">A </w:t>
      </w:r>
      <w:r w:rsidR="00A053CA" w:rsidRPr="006C70BF">
        <w:rPr>
          <w:rFonts w:ascii="Times New Roman" w:eastAsia="Times New Roman" w:hAnsi="Times New Roman" w:cs="Times New Roman"/>
          <w:b/>
          <w:color w:val="000000"/>
        </w:rPr>
        <w:t>ranking and r</w:t>
      </w:r>
      <w:r w:rsidR="00077C60" w:rsidRPr="006C70BF">
        <w:rPr>
          <w:rFonts w:ascii="Times New Roman" w:eastAsia="Times New Roman" w:hAnsi="Times New Roman" w:cs="Times New Roman"/>
          <w:b/>
          <w:color w:val="000000"/>
        </w:rPr>
        <w:t xml:space="preserve">etrieval </w:t>
      </w:r>
      <w:r w:rsidR="00077C60" w:rsidRPr="006C70BF">
        <w:rPr>
          <w:rFonts w:ascii="Times New Roman" w:eastAsia="Times New Roman" w:hAnsi="Times New Roman" w:cs="Times New Roman"/>
          <w:color w:val="000000"/>
        </w:rPr>
        <w:t>(</w:t>
      </w:r>
      <w:r w:rsidR="00077C60" w:rsidRPr="006C70BF">
        <w:rPr>
          <w:rFonts w:ascii="Times New Roman" w:eastAsia="Times New Roman" w:hAnsi="Times New Roman" w:cs="Times New Roman"/>
          <w:b/>
          <w:color w:val="000000"/>
        </w:rPr>
        <w:t>RaR</w:t>
      </w:r>
      <w:r w:rsidR="00077C60" w:rsidRPr="006C70BF">
        <w:rPr>
          <w:rFonts w:ascii="Times New Roman" w:eastAsia="Times New Roman" w:hAnsi="Times New Roman" w:cs="Times New Roman"/>
          <w:color w:val="000000"/>
        </w:rPr>
        <w:t>)</w:t>
      </w:r>
      <w:r w:rsidRPr="006C70BF">
        <w:rPr>
          <w:rFonts w:ascii="Times New Roman" w:eastAsia="Times New Roman" w:hAnsi="Times New Roman" w:cs="Times New Roman"/>
          <w:color w:val="000000"/>
        </w:rPr>
        <w:t xml:space="preserve"> process</w:t>
      </w:r>
      <w:r w:rsidR="00077C60" w:rsidRPr="006C70BF">
        <w:rPr>
          <w:rFonts w:ascii="Times New Roman" w:eastAsia="Times New Roman" w:hAnsi="Times New Roman" w:cs="Times New Roman"/>
          <w:color w:val="000000"/>
        </w:rPr>
        <w:t>, cons</w:t>
      </w:r>
      <w:r w:rsidRPr="006C70BF">
        <w:rPr>
          <w:rFonts w:ascii="Times New Roman" w:eastAsia="Times New Roman" w:hAnsi="Times New Roman" w:cs="Times New Roman"/>
          <w:color w:val="000000"/>
        </w:rPr>
        <w:t>isting</w:t>
      </w:r>
      <w:r w:rsidR="00077C60" w:rsidRPr="006C70BF">
        <w:rPr>
          <w:rFonts w:ascii="Times New Roman" w:eastAsia="Times New Roman" w:hAnsi="Times New Roman" w:cs="Times New Roman"/>
          <w:color w:val="000000"/>
        </w:rPr>
        <w:t xml:space="preserve"> in retrieving the documents relevant to the query</w:t>
      </w:r>
      <w:r w:rsidR="00A053CA" w:rsidRPr="006C70BF">
        <w:rPr>
          <w:rFonts w:ascii="Times New Roman" w:eastAsia="Times New Roman" w:hAnsi="Times New Roman" w:cs="Times New Roman"/>
          <w:color w:val="000000"/>
        </w:rPr>
        <w:t xml:space="preserve"> in a ranked order</w:t>
      </w:r>
      <w:r w:rsidR="00077C60" w:rsidRPr="006C70BF">
        <w:rPr>
          <w:rFonts w:ascii="Times New Roman" w:eastAsia="Times New Roman" w:hAnsi="Times New Roman" w:cs="Times New Roman"/>
          <w:color w:val="000000"/>
        </w:rPr>
        <w:t xml:space="preserve">. </w:t>
      </w:r>
      <w:r w:rsidR="00CB6571" w:rsidRPr="006C70BF">
        <w:rPr>
          <w:rFonts w:ascii="Times New Roman" w:eastAsia="Times New Roman" w:hAnsi="Times New Roman" w:cs="Times New Roman"/>
          <w:color w:val="000000"/>
        </w:rPr>
        <w:t>Given</w:t>
      </w:r>
      <w:r w:rsidR="00077C60" w:rsidRPr="006C70BF">
        <w:rPr>
          <w:rFonts w:ascii="Times New Roman" w:eastAsia="Times New Roman" w:hAnsi="Times New Roman" w:cs="Times New Roman"/>
          <w:color w:val="000000"/>
        </w:rPr>
        <w:t xml:space="preserve"> a search query </w:t>
      </w:r>
      <w:r>
        <w:rPr>
          <w:rFonts w:ascii="Times New Roman" w:eastAsia="Times New Roman" w:hAnsi="Times New Roman" w:cs="Times New Roman"/>
          <w:color w:val="000000"/>
        </w:rPr>
        <w:t xml:space="preserve">with </w:t>
      </w:r>
      <w:r w:rsidR="00CB6571" w:rsidRPr="006C70BF">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set of search terms</w:t>
      </w:r>
      <w:r w:rsidR="00CB6571" w:rsidRPr="006C70BF">
        <w:rPr>
          <w:rFonts w:ascii="Times New Roman" w:eastAsia="Times New Roman" w:hAnsi="Times New Roman" w:cs="Times New Roman"/>
          <w:color w:val="000000"/>
        </w:rPr>
        <w:t xml:space="preserve">, </w:t>
      </w:r>
      <w:r w:rsidR="00077C60" w:rsidRPr="006C70BF">
        <w:rPr>
          <w:rFonts w:ascii="Times New Roman" w:eastAsia="Times New Roman" w:hAnsi="Times New Roman" w:cs="Times New Roman"/>
          <w:color w:val="000000"/>
        </w:rPr>
        <w:t>RaR</w:t>
      </w:r>
      <w:r w:rsidR="00CB6571" w:rsidRPr="006C70BF">
        <w:rPr>
          <w:rFonts w:ascii="Times New Roman" w:eastAsia="Times New Roman" w:hAnsi="Times New Roman" w:cs="Times New Roman"/>
          <w:color w:val="000000"/>
        </w:rPr>
        <w:t xml:space="preserve"> returns</w:t>
      </w:r>
      <w:r w:rsidR="00077C60" w:rsidRPr="006C70BF">
        <w:rPr>
          <w:rFonts w:ascii="Times New Roman" w:eastAsia="Times New Roman" w:hAnsi="Times New Roman" w:cs="Times New Roman"/>
          <w:color w:val="000000"/>
        </w:rPr>
        <w:t xml:space="preserve"> all the document</w:t>
      </w:r>
      <w:r w:rsidR="00A053CA" w:rsidRPr="006C70BF">
        <w:rPr>
          <w:rFonts w:ascii="Times New Roman" w:eastAsia="Times New Roman" w:hAnsi="Times New Roman" w:cs="Times New Roman"/>
          <w:color w:val="000000"/>
        </w:rPr>
        <w:t>s</w:t>
      </w:r>
      <w:r w:rsidR="00077C60" w:rsidRPr="006C70BF">
        <w:rPr>
          <w:rFonts w:ascii="Times New Roman" w:eastAsia="Times New Roman" w:hAnsi="Times New Roman" w:cs="Times New Roman"/>
          <w:color w:val="000000"/>
        </w:rPr>
        <w:t xml:space="preserve"> </w:t>
      </w:r>
      <w:r w:rsidR="00CB6571" w:rsidRPr="006C70BF">
        <w:rPr>
          <w:rFonts w:ascii="Times New Roman" w:eastAsia="Times New Roman" w:hAnsi="Times New Roman" w:cs="Times New Roman"/>
          <w:color w:val="000000"/>
        </w:rPr>
        <w:t xml:space="preserve">that contain </w:t>
      </w:r>
      <w:r w:rsidR="00077C60" w:rsidRPr="006C70BF">
        <w:rPr>
          <w:rFonts w:ascii="Times New Roman" w:eastAsia="Times New Roman" w:hAnsi="Times New Roman" w:cs="Times New Roman"/>
          <w:color w:val="000000"/>
        </w:rPr>
        <w:t>the search</w:t>
      </w:r>
      <w:r>
        <w:rPr>
          <w:rFonts w:ascii="Times New Roman" w:eastAsia="Times New Roman" w:hAnsi="Times New Roman" w:cs="Times New Roman"/>
          <w:color w:val="000000"/>
        </w:rPr>
        <w:t xml:space="preserve"> terms </w:t>
      </w:r>
      <w:r w:rsidR="00077C60" w:rsidRPr="006C70BF">
        <w:rPr>
          <w:rFonts w:ascii="Times New Roman" w:eastAsia="Times New Roman" w:hAnsi="Times New Roman" w:cs="Times New Roman"/>
          <w:color w:val="000000"/>
        </w:rPr>
        <w:t xml:space="preserve">in </w:t>
      </w:r>
      <w:r w:rsidR="00B3251D" w:rsidRPr="006C70BF">
        <w:rPr>
          <w:rFonts w:ascii="Times New Roman" w:eastAsia="Times New Roman" w:hAnsi="Times New Roman" w:cs="Times New Roman"/>
          <w:color w:val="000000"/>
        </w:rPr>
        <w:t xml:space="preserve">the </w:t>
      </w:r>
      <w:r w:rsidR="00077C60" w:rsidRPr="006C70BF">
        <w:rPr>
          <w:rFonts w:ascii="Times New Roman" w:eastAsia="Times New Roman" w:hAnsi="Times New Roman" w:cs="Times New Roman"/>
          <w:color w:val="000000"/>
        </w:rPr>
        <w:t>decreasing order of</w:t>
      </w:r>
      <w:r w:rsidR="00CB6571" w:rsidRPr="006C70BF">
        <w:rPr>
          <w:rFonts w:ascii="Times New Roman" w:eastAsia="Times New Roman" w:hAnsi="Times New Roman" w:cs="Times New Roman"/>
          <w:color w:val="000000"/>
        </w:rPr>
        <w:t xml:space="preserve"> the </w:t>
      </w:r>
      <w:r>
        <w:rPr>
          <w:rFonts w:ascii="Times New Roman" w:eastAsia="Times New Roman" w:hAnsi="Times New Roman" w:cs="Times New Roman"/>
          <w:color w:val="000000"/>
        </w:rPr>
        <w:t>term frequency</w:t>
      </w:r>
    </w:p>
    <w:p w14:paraId="586334C9" w14:textId="77777777" w:rsidR="00BB3939" w:rsidRPr="00D939D0" w:rsidRDefault="00BB3939" w:rsidP="004220C8">
      <w:pPr>
        <w:spacing w:after="0" w:line="240" w:lineRule="auto"/>
        <w:jc w:val="both"/>
        <w:rPr>
          <w:rFonts w:ascii="Times New Roman" w:eastAsia="Times New Roman" w:hAnsi="Times New Roman" w:cs="Times New Roman"/>
          <w:b/>
          <w:color w:val="000000"/>
          <w:sz w:val="24"/>
          <w:szCs w:val="24"/>
        </w:rPr>
      </w:pPr>
    </w:p>
    <w:p w14:paraId="70ECEC24" w14:textId="77777777" w:rsidR="00BF1960" w:rsidRPr="00D939D0" w:rsidRDefault="006C70BF" w:rsidP="004220C8">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Details: </w:t>
      </w:r>
      <w:r w:rsidR="00BF1960" w:rsidRPr="00D939D0">
        <w:rPr>
          <w:rFonts w:ascii="Times New Roman" w:eastAsia="Times New Roman" w:hAnsi="Times New Roman" w:cs="Times New Roman"/>
          <w:b/>
          <w:color w:val="000000"/>
          <w:sz w:val="24"/>
          <w:szCs w:val="24"/>
        </w:rPr>
        <w:t>Inverted Indexes</w:t>
      </w:r>
    </w:p>
    <w:p w14:paraId="4C2C1B36" w14:textId="77777777" w:rsidR="00BF1960" w:rsidRPr="00D939D0" w:rsidRDefault="00BF1960" w:rsidP="004220C8">
      <w:pPr>
        <w:spacing w:after="0" w:line="240" w:lineRule="auto"/>
        <w:jc w:val="both"/>
        <w:rPr>
          <w:rFonts w:ascii="Times New Roman" w:eastAsia="Times New Roman" w:hAnsi="Times New Roman" w:cs="Times New Roman"/>
          <w:b/>
          <w:color w:val="000000"/>
          <w:sz w:val="24"/>
          <w:szCs w:val="24"/>
        </w:rPr>
      </w:pPr>
    </w:p>
    <w:p w14:paraId="531CC374" w14:textId="77777777" w:rsidR="00BF1960" w:rsidRPr="00D939D0" w:rsidRDefault="00F94EAE" w:rsidP="004220C8">
      <w:pPr>
        <w:spacing w:after="0" w:line="240" w:lineRule="auto"/>
        <w:jc w:val="both"/>
        <w:rPr>
          <w:rFonts w:ascii="Times New Roman" w:eastAsia="Times New Roman" w:hAnsi="Times New Roman" w:cs="Times New Roman"/>
          <w:color w:val="000000"/>
          <w:sz w:val="24"/>
          <w:szCs w:val="24"/>
        </w:rPr>
      </w:pPr>
      <w:r w:rsidRPr="00D939D0">
        <w:rPr>
          <w:rFonts w:ascii="Times New Roman" w:eastAsia="Times New Roman" w:hAnsi="Times New Roman" w:cs="Times New Roman"/>
          <w:color w:val="000000"/>
          <w:sz w:val="24"/>
          <w:szCs w:val="24"/>
        </w:rPr>
        <w:t xml:space="preserve">Given a collection of documents, </w:t>
      </w:r>
      <w:r w:rsidRPr="00D939D0">
        <w:rPr>
          <w:rFonts w:ascii="Times New Roman" w:eastAsia="Times New Roman" w:hAnsi="Times New Roman" w:cs="Times New Roman"/>
          <w:b/>
          <w:i/>
          <w:color w:val="000000"/>
          <w:sz w:val="28"/>
          <w:szCs w:val="24"/>
        </w:rPr>
        <w:t xml:space="preserve">D, </w:t>
      </w:r>
      <w:r w:rsidR="00186450" w:rsidRPr="00D939D0">
        <w:rPr>
          <w:rFonts w:ascii="Times New Roman" w:eastAsia="Times New Roman" w:hAnsi="Times New Roman" w:cs="Times New Roman"/>
          <w:color w:val="000000"/>
          <w:sz w:val="24"/>
          <w:szCs w:val="24"/>
        </w:rPr>
        <w:t>a</w:t>
      </w:r>
      <w:r w:rsidR="00BF1960" w:rsidRPr="00D939D0">
        <w:rPr>
          <w:rFonts w:ascii="Times New Roman" w:eastAsia="Times New Roman" w:hAnsi="Times New Roman" w:cs="Times New Roman"/>
          <w:color w:val="000000"/>
          <w:sz w:val="24"/>
          <w:szCs w:val="24"/>
        </w:rPr>
        <w:t xml:space="preserve">n </w:t>
      </w:r>
      <w:r w:rsidR="006C70BF">
        <w:rPr>
          <w:rFonts w:ascii="Times New Roman" w:eastAsia="Times New Roman" w:hAnsi="Times New Roman" w:cs="Times New Roman"/>
          <w:color w:val="000000"/>
          <w:sz w:val="24"/>
          <w:szCs w:val="24"/>
        </w:rPr>
        <w:t xml:space="preserve">II </w:t>
      </w:r>
      <w:r w:rsidR="00FC21DB">
        <w:rPr>
          <w:rFonts w:ascii="Times New Roman" w:eastAsia="Times New Roman" w:hAnsi="Times New Roman" w:cs="Times New Roman"/>
          <w:color w:val="000000"/>
          <w:sz w:val="24"/>
          <w:szCs w:val="24"/>
        </w:rPr>
        <w:t xml:space="preserve">is a data structure that keeps a </w:t>
      </w:r>
      <w:r w:rsidR="00BF1960" w:rsidRPr="00D939D0">
        <w:rPr>
          <w:rFonts w:ascii="Times New Roman" w:eastAsia="Times New Roman" w:hAnsi="Times New Roman" w:cs="Times New Roman"/>
          <w:color w:val="000000"/>
          <w:sz w:val="24"/>
          <w:szCs w:val="24"/>
        </w:rPr>
        <w:t xml:space="preserve">list of documents that contain the term. In its basic form, an </w:t>
      </w:r>
      <w:r w:rsidR="00FC21DB">
        <w:rPr>
          <w:rFonts w:ascii="Times New Roman" w:eastAsia="Times New Roman" w:hAnsi="Times New Roman" w:cs="Times New Roman"/>
          <w:color w:val="000000"/>
          <w:sz w:val="24"/>
          <w:szCs w:val="24"/>
        </w:rPr>
        <w:t xml:space="preserve">II </w:t>
      </w:r>
      <w:r w:rsidR="00BF1960" w:rsidRPr="00D939D0">
        <w:rPr>
          <w:rFonts w:ascii="Times New Roman" w:eastAsia="Times New Roman" w:hAnsi="Times New Roman" w:cs="Times New Roman"/>
          <w:color w:val="000000"/>
          <w:sz w:val="24"/>
          <w:szCs w:val="24"/>
        </w:rPr>
        <w:t xml:space="preserve">consists of: </w:t>
      </w:r>
    </w:p>
    <w:p w14:paraId="11831502" w14:textId="77777777" w:rsidR="00F94EAE" w:rsidRPr="00D939D0" w:rsidRDefault="00F94EAE" w:rsidP="00BF1960">
      <w:pPr>
        <w:pStyle w:val="ListParagraph"/>
        <w:numPr>
          <w:ilvl w:val="0"/>
          <w:numId w:val="25"/>
        </w:numPr>
        <w:spacing w:after="0" w:line="240" w:lineRule="auto"/>
        <w:jc w:val="both"/>
        <w:rPr>
          <w:rFonts w:ascii="Times New Roman" w:eastAsia="Times New Roman" w:hAnsi="Times New Roman" w:cs="Times New Roman"/>
          <w:color w:val="000000"/>
          <w:sz w:val="24"/>
          <w:szCs w:val="24"/>
        </w:rPr>
      </w:pPr>
      <w:r w:rsidRPr="00D939D0">
        <w:rPr>
          <w:rFonts w:ascii="Times New Roman" w:eastAsia="Times New Roman" w:hAnsi="Times New Roman" w:cs="Times New Roman"/>
          <w:color w:val="000000"/>
          <w:sz w:val="24"/>
          <w:szCs w:val="24"/>
        </w:rPr>
        <w:t xml:space="preserve">A set of terms, </w:t>
      </w:r>
      <w:r w:rsidRPr="00D939D0">
        <w:rPr>
          <w:rFonts w:ascii="Times New Roman" w:eastAsia="Times New Roman" w:hAnsi="Times New Roman" w:cs="Times New Roman"/>
          <w:b/>
          <w:i/>
          <w:color w:val="000000"/>
          <w:sz w:val="28"/>
          <w:szCs w:val="24"/>
        </w:rPr>
        <w:t>T</w:t>
      </w:r>
      <w:r w:rsidR="00D939D0">
        <w:rPr>
          <w:rFonts w:ascii="Times New Roman" w:eastAsia="Times New Roman" w:hAnsi="Times New Roman" w:cs="Times New Roman"/>
          <w:b/>
          <w:i/>
          <w:color w:val="000000"/>
          <w:sz w:val="28"/>
          <w:szCs w:val="24"/>
        </w:rPr>
        <w:t xml:space="preserve"> = T</w:t>
      </w:r>
      <w:r w:rsidR="00D939D0" w:rsidRPr="00D939D0">
        <w:rPr>
          <w:rFonts w:ascii="Times New Roman" w:eastAsia="Times New Roman" w:hAnsi="Times New Roman" w:cs="Times New Roman"/>
          <w:b/>
          <w:i/>
          <w:color w:val="000000"/>
          <w:sz w:val="28"/>
          <w:szCs w:val="24"/>
          <w:vertAlign w:val="subscript"/>
        </w:rPr>
        <w:t>1</w:t>
      </w:r>
      <w:r w:rsidR="00D939D0">
        <w:rPr>
          <w:rFonts w:ascii="Times New Roman" w:eastAsia="Times New Roman" w:hAnsi="Times New Roman" w:cs="Times New Roman"/>
          <w:b/>
          <w:i/>
          <w:color w:val="000000"/>
          <w:sz w:val="28"/>
          <w:szCs w:val="24"/>
        </w:rPr>
        <w:t>, T</w:t>
      </w:r>
      <w:r w:rsidR="00D939D0">
        <w:rPr>
          <w:rFonts w:ascii="Times New Roman" w:eastAsia="Times New Roman" w:hAnsi="Times New Roman" w:cs="Times New Roman"/>
          <w:b/>
          <w:i/>
          <w:color w:val="000000"/>
          <w:sz w:val="28"/>
          <w:szCs w:val="24"/>
          <w:vertAlign w:val="subscript"/>
        </w:rPr>
        <w:t>2</w:t>
      </w:r>
      <w:proofErr w:type="gramStart"/>
      <w:r w:rsidR="00D939D0">
        <w:rPr>
          <w:rFonts w:ascii="Times New Roman" w:eastAsia="Times New Roman" w:hAnsi="Times New Roman" w:cs="Times New Roman"/>
          <w:b/>
          <w:i/>
          <w:color w:val="000000"/>
          <w:sz w:val="28"/>
          <w:szCs w:val="24"/>
        </w:rPr>
        <w:t>, …,</w:t>
      </w:r>
      <w:proofErr w:type="gramEnd"/>
      <w:r w:rsidR="00D939D0">
        <w:rPr>
          <w:rFonts w:ascii="Times New Roman" w:eastAsia="Times New Roman" w:hAnsi="Times New Roman" w:cs="Times New Roman"/>
          <w:b/>
          <w:i/>
          <w:color w:val="000000"/>
          <w:sz w:val="28"/>
          <w:szCs w:val="24"/>
        </w:rPr>
        <w:t xml:space="preserve"> </w:t>
      </w:r>
      <w:proofErr w:type="spellStart"/>
      <w:r w:rsidR="00D939D0">
        <w:rPr>
          <w:rFonts w:ascii="Times New Roman" w:eastAsia="Times New Roman" w:hAnsi="Times New Roman" w:cs="Times New Roman"/>
          <w:b/>
          <w:i/>
          <w:color w:val="000000"/>
          <w:sz w:val="28"/>
          <w:szCs w:val="24"/>
        </w:rPr>
        <w:t>T</w:t>
      </w:r>
      <w:r w:rsidR="00D939D0">
        <w:rPr>
          <w:rFonts w:ascii="Times New Roman" w:eastAsia="Times New Roman" w:hAnsi="Times New Roman" w:cs="Times New Roman"/>
          <w:b/>
          <w:i/>
          <w:color w:val="000000"/>
          <w:sz w:val="28"/>
          <w:szCs w:val="24"/>
          <w:vertAlign w:val="subscript"/>
        </w:rPr>
        <w:t>n</w:t>
      </w:r>
      <w:proofErr w:type="spellEnd"/>
      <w:r w:rsidR="00D939D0">
        <w:rPr>
          <w:rFonts w:ascii="Times New Roman" w:eastAsia="Times New Roman" w:hAnsi="Times New Roman" w:cs="Times New Roman"/>
          <w:b/>
          <w:i/>
          <w:color w:val="000000"/>
          <w:sz w:val="28"/>
          <w:szCs w:val="24"/>
        </w:rPr>
        <w:t xml:space="preserve">, </w:t>
      </w:r>
      <w:r w:rsidRPr="00D939D0">
        <w:rPr>
          <w:rFonts w:ascii="Times New Roman" w:eastAsia="Times New Roman" w:hAnsi="Times New Roman" w:cs="Times New Roman"/>
          <w:color w:val="000000"/>
          <w:sz w:val="24"/>
          <w:szCs w:val="24"/>
        </w:rPr>
        <w:t xml:space="preserve"> </w:t>
      </w:r>
      <w:r w:rsidR="00186450" w:rsidRPr="00D939D0">
        <w:rPr>
          <w:rFonts w:ascii="Times New Roman" w:eastAsia="Times New Roman" w:hAnsi="Times New Roman" w:cs="Times New Roman"/>
          <w:color w:val="000000"/>
          <w:sz w:val="24"/>
          <w:szCs w:val="24"/>
        </w:rPr>
        <w:t>and</w:t>
      </w:r>
    </w:p>
    <w:p w14:paraId="6CC9955C" w14:textId="77777777" w:rsidR="00360863" w:rsidRPr="00D939D0" w:rsidRDefault="00F94EAE" w:rsidP="00A053CA">
      <w:pPr>
        <w:pStyle w:val="ListParagraph"/>
        <w:numPr>
          <w:ilvl w:val="0"/>
          <w:numId w:val="25"/>
        </w:numPr>
        <w:spacing w:after="0" w:line="240" w:lineRule="auto"/>
        <w:jc w:val="both"/>
        <w:rPr>
          <w:rFonts w:ascii="Times New Roman" w:eastAsia="Times New Roman" w:hAnsi="Times New Roman" w:cs="Times New Roman"/>
          <w:color w:val="000000"/>
          <w:sz w:val="24"/>
        </w:rPr>
      </w:pPr>
      <w:r w:rsidRPr="00D939D0">
        <w:rPr>
          <w:rFonts w:ascii="Times New Roman" w:eastAsia="Times New Roman" w:hAnsi="Times New Roman" w:cs="Times New Roman"/>
          <w:color w:val="000000"/>
          <w:sz w:val="24"/>
          <w:szCs w:val="24"/>
        </w:rPr>
        <w:t xml:space="preserve">A set of posting lists, </w:t>
      </w:r>
      <w:r w:rsidR="00186450" w:rsidRPr="00D939D0">
        <w:rPr>
          <w:rFonts w:ascii="Times New Roman" w:eastAsia="Times New Roman" w:hAnsi="Times New Roman" w:cs="Times New Roman"/>
          <w:b/>
          <w:color w:val="000000"/>
          <w:sz w:val="28"/>
          <w:szCs w:val="24"/>
        </w:rPr>
        <w:t>L</w:t>
      </w:r>
      <w:r w:rsidR="00FC21DB">
        <w:rPr>
          <w:rFonts w:ascii="Times New Roman" w:eastAsia="Times New Roman" w:hAnsi="Times New Roman" w:cs="Times New Roman"/>
          <w:b/>
          <w:i/>
          <w:color w:val="000000"/>
          <w:sz w:val="28"/>
          <w:szCs w:val="24"/>
          <w:vertAlign w:val="subscript"/>
        </w:rPr>
        <w:t>i</w:t>
      </w:r>
      <w:r w:rsidR="00186450" w:rsidRPr="00D939D0">
        <w:rPr>
          <w:rFonts w:ascii="Times New Roman" w:eastAsia="Times New Roman" w:hAnsi="Times New Roman" w:cs="Times New Roman"/>
          <w:color w:val="000000"/>
          <w:sz w:val="24"/>
          <w:szCs w:val="24"/>
        </w:rPr>
        <w:t xml:space="preserve">, </w:t>
      </w:r>
      <w:r w:rsidRPr="00D939D0">
        <w:rPr>
          <w:rFonts w:ascii="Times New Roman" w:eastAsia="Times New Roman" w:hAnsi="Times New Roman" w:cs="Times New Roman"/>
          <w:color w:val="000000"/>
          <w:sz w:val="24"/>
          <w:szCs w:val="24"/>
        </w:rPr>
        <w:t xml:space="preserve">each of which is associated with a specific term in </w:t>
      </w:r>
      <w:r w:rsidRPr="00D939D0">
        <w:rPr>
          <w:rFonts w:ascii="Times New Roman" w:eastAsia="Times New Roman" w:hAnsi="Times New Roman" w:cs="Times New Roman"/>
          <w:b/>
          <w:i/>
          <w:color w:val="000000"/>
          <w:sz w:val="28"/>
          <w:szCs w:val="24"/>
        </w:rPr>
        <w:t>T</w:t>
      </w:r>
      <w:r w:rsidR="00FC21DB">
        <w:rPr>
          <w:rFonts w:ascii="Times New Roman" w:eastAsia="Times New Roman" w:hAnsi="Times New Roman" w:cs="Times New Roman"/>
          <w:b/>
          <w:i/>
          <w:color w:val="000000"/>
          <w:sz w:val="28"/>
          <w:szCs w:val="24"/>
          <w:vertAlign w:val="subscript"/>
        </w:rPr>
        <w:t>i</w:t>
      </w:r>
      <w:r w:rsidRPr="00D939D0">
        <w:rPr>
          <w:rFonts w:ascii="Times New Roman" w:eastAsia="Times New Roman" w:hAnsi="Times New Roman" w:cs="Times New Roman"/>
          <w:color w:val="000000"/>
          <w:sz w:val="24"/>
          <w:szCs w:val="24"/>
        </w:rPr>
        <w:t xml:space="preserve">.  A posting </w:t>
      </w:r>
      <w:proofErr w:type="spellStart"/>
      <w:r w:rsidR="00FC21DB" w:rsidRPr="00D939D0">
        <w:rPr>
          <w:rFonts w:ascii="Times New Roman" w:eastAsia="Times New Roman" w:hAnsi="Times New Roman" w:cs="Times New Roman"/>
          <w:b/>
          <w:color w:val="000000"/>
          <w:sz w:val="28"/>
          <w:szCs w:val="24"/>
        </w:rPr>
        <w:t>L</w:t>
      </w:r>
      <w:r w:rsidR="00FC21DB">
        <w:rPr>
          <w:rFonts w:ascii="Times New Roman" w:eastAsia="Times New Roman" w:hAnsi="Times New Roman" w:cs="Times New Roman"/>
          <w:b/>
          <w:i/>
          <w:color w:val="000000"/>
          <w:sz w:val="28"/>
          <w:szCs w:val="24"/>
          <w:vertAlign w:val="subscript"/>
        </w:rPr>
        <w:t>ij</w:t>
      </w:r>
      <w:proofErr w:type="spellEnd"/>
      <w:r w:rsidR="00FC21DB">
        <w:rPr>
          <w:rFonts w:ascii="Times New Roman" w:eastAsia="Times New Roman" w:hAnsi="Times New Roman" w:cs="Times New Roman"/>
          <w:color w:val="000000"/>
          <w:sz w:val="24"/>
          <w:szCs w:val="24"/>
        </w:rPr>
        <w:t xml:space="preserve"> </w:t>
      </w:r>
      <w:r w:rsidRPr="00D939D0">
        <w:rPr>
          <w:rFonts w:ascii="Times New Roman" w:eastAsia="Times New Roman" w:hAnsi="Times New Roman" w:cs="Times New Roman"/>
          <w:color w:val="000000"/>
          <w:sz w:val="24"/>
          <w:szCs w:val="24"/>
        </w:rPr>
        <w:t>consists of a document identifier and a payload</w:t>
      </w:r>
      <w:r w:rsidR="00FC21DB">
        <w:rPr>
          <w:rFonts w:ascii="Times New Roman" w:eastAsia="Times New Roman" w:hAnsi="Times New Roman" w:cs="Times New Roman"/>
          <w:color w:val="000000"/>
          <w:sz w:val="24"/>
          <w:szCs w:val="24"/>
        </w:rPr>
        <w:t xml:space="preserve"> &lt;</w:t>
      </w:r>
      <w:proofErr w:type="spellStart"/>
      <w:r w:rsidR="00FC21DB">
        <w:rPr>
          <w:rFonts w:ascii="Times New Roman" w:eastAsia="Times New Roman" w:hAnsi="Times New Roman" w:cs="Times New Roman"/>
          <w:color w:val="000000"/>
          <w:sz w:val="24"/>
          <w:szCs w:val="24"/>
        </w:rPr>
        <w:t>Did</w:t>
      </w:r>
      <w:r w:rsidR="00FC21DB">
        <w:rPr>
          <w:rFonts w:ascii="Times New Roman" w:eastAsia="Times New Roman" w:hAnsi="Times New Roman" w:cs="Times New Roman"/>
          <w:b/>
          <w:i/>
          <w:color w:val="000000"/>
          <w:sz w:val="28"/>
          <w:szCs w:val="24"/>
          <w:vertAlign w:val="subscript"/>
        </w:rPr>
        <w:t>ij</w:t>
      </w:r>
      <w:proofErr w:type="spellEnd"/>
      <w:r w:rsidR="00FC21DB">
        <w:rPr>
          <w:rFonts w:ascii="Times New Roman" w:eastAsia="Times New Roman" w:hAnsi="Times New Roman" w:cs="Times New Roman"/>
          <w:b/>
          <w:i/>
          <w:color w:val="000000"/>
          <w:sz w:val="28"/>
          <w:szCs w:val="24"/>
          <w:vertAlign w:val="subscript"/>
        </w:rPr>
        <w:t xml:space="preserve">, </w:t>
      </w:r>
      <w:proofErr w:type="spellStart"/>
      <w:r w:rsidR="00FC21DB">
        <w:rPr>
          <w:rFonts w:ascii="Times New Roman" w:eastAsia="Times New Roman" w:hAnsi="Times New Roman" w:cs="Times New Roman"/>
          <w:color w:val="000000"/>
          <w:sz w:val="24"/>
          <w:szCs w:val="24"/>
        </w:rPr>
        <w:t>P</w:t>
      </w:r>
      <w:r w:rsidR="00FC21DB">
        <w:rPr>
          <w:rFonts w:ascii="Times New Roman" w:eastAsia="Times New Roman" w:hAnsi="Times New Roman" w:cs="Times New Roman"/>
          <w:b/>
          <w:i/>
          <w:color w:val="000000"/>
          <w:sz w:val="28"/>
          <w:szCs w:val="24"/>
          <w:vertAlign w:val="subscript"/>
        </w:rPr>
        <w:t>ij</w:t>
      </w:r>
      <w:proofErr w:type="spellEnd"/>
      <w:r w:rsidR="00FC21DB">
        <w:rPr>
          <w:rFonts w:ascii="Times New Roman" w:eastAsia="Times New Roman" w:hAnsi="Times New Roman" w:cs="Times New Roman"/>
          <w:color w:val="000000"/>
          <w:sz w:val="24"/>
          <w:szCs w:val="24"/>
        </w:rPr>
        <w:t>&gt;</w:t>
      </w:r>
      <w:r w:rsidRPr="00D939D0">
        <w:rPr>
          <w:rFonts w:ascii="Times New Roman" w:eastAsia="Times New Roman" w:hAnsi="Times New Roman" w:cs="Times New Roman"/>
          <w:color w:val="000000"/>
          <w:sz w:val="24"/>
          <w:szCs w:val="24"/>
        </w:rPr>
        <w:t xml:space="preserve">, for each document in </w:t>
      </w:r>
      <w:proofErr w:type="spellStart"/>
      <w:r w:rsidRPr="00D939D0">
        <w:rPr>
          <w:rFonts w:ascii="Times New Roman" w:eastAsia="Times New Roman" w:hAnsi="Times New Roman" w:cs="Times New Roman"/>
          <w:b/>
          <w:i/>
          <w:color w:val="000000"/>
          <w:sz w:val="28"/>
          <w:szCs w:val="24"/>
        </w:rPr>
        <w:t>D</w:t>
      </w:r>
      <w:r w:rsidR="00FC21DB">
        <w:rPr>
          <w:rFonts w:ascii="Times New Roman" w:eastAsia="Times New Roman" w:hAnsi="Times New Roman" w:cs="Times New Roman"/>
          <w:b/>
          <w:i/>
          <w:color w:val="000000"/>
          <w:sz w:val="28"/>
          <w:szCs w:val="24"/>
          <w:vertAlign w:val="subscript"/>
        </w:rPr>
        <w:t>ij</w:t>
      </w:r>
      <w:proofErr w:type="spellEnd"/>
      <w:r w:rsidR="00FC21DB">
        <w:rPr>
          <w:rFonts w:ascii="Times New Roman" w:eastAsia="Times New Roman" w:hAnsi="Times New Roman" w:cs="Times New Roman"/>
          <w:b/>
          <w:i/>
          <w:color w:val="000000"/>
          <w:sz w:val="28"/>
          <w:szCs w:val="24"/>
        </w:rPr>
        <w:t xml:space="preserve"> </w:t>
      </w:r>
      <w:r w:rsidR="00FC21DB">
        <w:rPr>
          <w:rFonts w:ascii="Times New Roman" w:eastAsia="Times New Roman" w:hAnsi="Times New Roman" w:cs="Times New Roman"/>
          <w:color w:val="000000"/>
          <w:sz w:val="24"/>
        </w:rPr>
        <w:t>that c</w:t>
      </w:r>
      <w:r w:rsidRPr="00D939D0">
        <w:rPr>
          <w:rFonts w:ascii="Times New Roman" w:eastAsia="Times New Roman" w:hAnsi="Times New Roman" w:cs="Times New Roman"/>
          <w:color w:val="000000"/>
          <w:sz w:val="24"/>
        </w:rPr>
        <w:t>ontains the term as</w:t>
      </w:r>
      <w:r w:rsidR="00186450" w:rsidRPr="00D939D0">
        <w:rPr>
          <w:rFonts w:ascii="Times New Roman" w:eastAsia="Times New Roman" w:hAnsi="Times New Roman" w:cs="Times New Roman"/>
          <w:color w:val="000000"/>
          <w:sz w:val="24"/>
        </w:rPr>
        <w:t xml:space="preserve">sociated with the posting list. Depending on the objective of </w:t>
      </w:r>
      <w:r w:rsidR="00D939D0">
        <w:rPr>
          <w:rFonts w:ascii="Times New Roman" w:eastAsia="Times New Roman" w:hAnsi="Times New Roman" w:cs="Times New Roman"/>
          <w:color w:val="000000"/>
          <w:sz w:val="24"/>
        </w:rPr>
        <w:t>the application, the payload fi</w:t>
      </w:r>
      <w:r w:rsidR="00186450" w:rsidRPr="00D939D0">
        <w:rPr>
          <w:rFonts w:ascii="Times New Roman" w:eastAsia="Times New Roman" w:hAnsi="Times New Roman" w:cs="Times New Roman"/>
          <w:color w:val="000000"/>
          <w:sz w:val="24"/>
        </w:rPr>
        <w:t>e</w:t>
      </w:r>
      <w:r w:rsidR="00D939D0">
        <w:rPr>
          <w:rFonts w:ascii="Times New Roman" w:eastAsia="Times New Roman" w:hAnsi="Times New Roman" w:cs="Times New Roman"/>
          <w:color w:val="000000"/>
          <w:sz w:val="24"/>
        </w:rPr>
        <w:t>l</w:t>
      </w:r>
      <w:r w:rsidR="00186450" w:rsidRPr="00D939D0">
        <w:rPr>
          <w:rFonts w:ascii="Times New Roman" w:eastAsia="Times New Roman" w:hAnsi="Times New Roman" w:cs="Times New Roman"/>
          <w:color w:val="000000"/>
          <w:sz w:val="24"/>
        </w:rPr>
        <w:t xml:space="preserve">d may be empty, in which case the existence </w:t>
      </w:r>
      <w:r w:rsidR="00186450" w:rsidRPr="00D939D0">
        <w:rPr>
          <w:rFonts w:ascii="Times New Roman" w:eastAsia="Times New Roman" w:hAnsi="Times New Roman" w:cs="Times New Roman"/>
          <w:color w:val="000000"/>
          <w:sz w:val="24"/>
        </w:rPr>
        <w:lastRenderedPageBreak/>
        <w:t>of the posting only indicates the presence of the term in the document, or contain additional information relevant to the frequency of occurrence of the term in the document. In this project, the payload</w:t>
      </w:r>
      <w:r w:rsidR="0099781E" w:rsidRPr="00D939D0">
        <w:rPr>
          <w:rFonts w:ascii="Times New Roman" w:eastAsia="Times New Roman" w:hAnsi="Times New Roman" w:cs="Times New Roman"/>
          <w:color w:val="000000"/>
          <w:sz w:val="24"/>
        </w:rPr>
        <w:t xml:space="preserve"> is</w:t>
      </w:r>
      <w:r w:rsidR="00186450" w:rsidRPr="00D939D0">
        <w:rPr>
          <w:rFonts w:ascii="Times New Roman" w:eastAsia="Times New Roman" w:hAnsi="Times New Roman" w:cs="Times New Roman"/>
          <w:color w:val="000000"/>
          <w:sz w:val="24"/>
        </w:rPr>
        <w:t xml:space="preserve"> the number of times a term occurs in a document. </w:t>
      </w:r>
      <w:r w:rsidRPr="00D939D0">
        <w:rPr>
          <w:rFonts w:ascii="Times New Roman" w:eastAsia="Times New Roman" w:hAnsi="Times New Roman" w:cs="Times New Roman"/>
          <w:color w:val="000000"/>
          <w:sz w:val="24"/>
          <w:szCs w:val="24"/>
        </w:rPr>
        <w:t>A simple illustration of an inverted</w:t>
      </w:r>
      <w:r w:rsidR="00A053CA" w:rsidRPr="00D939D0">
        <w:rPr>
          <w:rFonts w:ascii="Times New Roman" w:eastAsia="Times New Roman" w:hAnsi="Times New Roman" w:cs="Times New Roman"/>
          <w:color w:val="000000"/>
          <w:sz w:val="24"/>
          <w:szCs w:val="24"/>
        </w:rPr>
        <w:t xml:space="preserve"> index is depicted in Figure 1. In this example, the inverted index contains four terms </w:t>
      </w:r>
      <w:r w:rsidR="00D939D0">
        <w:rPr>
          <w:rFonts w:ascii="Times New Roman" w:eastAsia="Times New Roman" w:hAnsi="Times New Roman" w:cs="Times New Roman"/>
          <w:b/>
          <w:i/>
          <w:color w:val="000000"/>
          <w:sz w:val="28"/>
          <w:szCs w:val="24"/>
        </w:rPr>
        <w:t>= T</w:t>
      </w:r>
      <w:r w:rsidR="00D939D0" w:rsidRPr="00D939D0">
        <w:rPr>
          <w:rFonts w:ascii="Times New Roman" w:eastAsia="Times New Roman" w:hAnsi="Times New Roman" w:cs="Times New Roman"/>
          <w:b/>
          <w:i/>
          <w:color w:val="000000"/>
          <w:sz w:val="28"/>
          <w:szCs w:val="24"/>
          <w:vertAlign w:val="subscript"/>
        </w:rPr>
        <w:t>1</w:t>
      </w:r>
      <w:r w:rsidR="00D939D0">
        <w:rPr>
          <w:rFonts w:ascii="Times New Roman" w:eastAsia="Times New Roman" w:hAnsi="Times New Roman" w:cs="Times New Roman"/>
          <w:b/>
          <w:i/>
          <w:color w:val="000000"/>
          <w:sz w:val="28"/>
          <w:szCs w:val="24"/>
        </w:rPr>
        <w:t>, T</w:t>
      </w:r>
      <w:r w:rsidR="00D939D0">
        <w:rPr>
          <w:rFonts w:ascii="Times New Roman" w:eastAsia="Times New Roman" w:hAnsi="Times New Roman" w:cs="Times New Roman"/>
          <w:b/>
          <w:i/>
          <w:color w:val="000000"/>
          <w:sz w:val="28"/>
          <w:szCs w:val="24"/>
          <w:vertAlign w:val="subscript"/>
        </w:rPr>
        <w:t>2</w:t>
      </w:r>
      <w:proofErr w:type="gramStart"/>
      <w:r w:rsidR="00D939D0">
        <w:rPr>
          <w:rFonts w:ascii="Times New Roman" w:eastAsia="Times New Roman" w:hAnsi="Times New Roman" w:cs="Times New Roman"/>
          <w:b/>
          <w:i/>
          <w:color w:val="000000"/>
          <w:sz w:val="28"/>
          <w:szCs w:val="24"/>
        </w:rPr>
        <w:t>, …,</w:t>
      </w:r>
      <w:proofErr w:type="gramEnd"/>
      <w:r w:rsidR="00D939D0">
        <w:rPr>
          <w:rFonts w:ascii="Times New Roman" w:eastAsia="Times New Roman" w:hAnsi="Times New Roman" w:cs="Times New Roman"/>
          <w:b/>
          <w:i/>
          <w:color w:val="000000"/>
          <w:sz w:val="28"/>
          <w:szCs w:val="24"/>
        </w:rPr>
        <w:t xml:space="preserve"> T</w:t>
      </w:r>
      <w:r w:rsidR="00D939D0">
        <w:rPr>
          <w:rFonts w:ascii="Times New Roman" w:eastAsia="Times New Roman" w:hAnsi="Times New Roman" w:cs="Times New Roman"/>
          <w:b/>
          <w:i/>
          <w:color w:val="000000"/>
          <w:sz w:val="28"/>
          <w:szCs w:val="24"/>
          <w:vertAlign w:val="subscript"/>
        </w:rPr>
        <w:t>4</w:t>
      </w:r>
      <w:r w:rsidR="00D939D0">
        <w:rPr>
          <w:rFonts w:ascii="Times New Roman" w:eastAsia="Times New Roman" w:hAnsi="Times New Roman" w:cs="Times New Roman"/>
          <w:b/>
          <w:i/>
          <w:color w:val="000000"/>
          <w:sz w:val="28"/>
          <w:szCs w:val="24"/>
        </w:rPr>
        <w:t xml:space="preserve">, </w:t>
      </w:r>
      <w:r w:rsidR="00A053CA" w:rsidRPr="00D939D0">
        <w:rPr>
          <w:rFonts w:ascii="Times New Roman" w:eastAsia="Times New Roman" w:hAnsi="Times New Roman" w:cs="Times New Roman"/>
          <w:color w:val="000000"/>
          <w:sz w:val="24"/>
          <w:szCs w:val="24"/>
        </w:rPr>
        <w:t>and reports on the occurrence of these terms in twelve documents</w:t>
      </w:r>
      <w:r w:rsidR="00D939D0">
        <w:rPr>
          <w:rFonts w:ascii="Times New Roman" w:eastAsia="Times New Roman" w:hAnsi="Times New Roman" w:cs="Times New Roman"/>
          <w:color w:val="000000"/>
          <w:sz w:val="24"/>
          <w:szCs w:val="24"/>
        </w:rPr>
        <w:t>,</w:t>
      </w:r>
      <w:r w:rsidR="00D939D0">
        <w:rPr>
          <w:rFonts w:ascii="Times New Roman" w:eastAsia="Times New Roman" w:hAnsi="Times New Roman" w:cs="Times New Roman"/>
          <w:b/>
          <w:i/>
          <w:color w:val="000000"/>
          <w:sz w:val="28"/>
          <w:szCs w:val="24"/>
        </w:rPr>
        <w:t xml:space="preserve"> D</w:t>
      </w:r>
      <w:r w:rsidR="00D939D0" w:rsidRPr="00D939D0">
        <w:rPr>
          <w:rFonts w:ascii="Times New Roman" w:eastAsia="Times New Roman" w:hAnsi="Times New Roman" w:cs="Times New Roman"/>
          <w:b/>
          <w:i/>
          <w:color w:val="000000"/>
          <w:sz w:val="28"/>
          <w:szCs w:val="24"/>
          <w:vertAlign w:val="subscript"/>
        </w:rPr>
        <w:t>1</w:t>
      </w:r>
      <w:r w:rsidR="00D939D0">
        <w:rPr>
          <w:rFonts w:ascii="Times New Roman" w:eastAsia="Times New Roman" w:hAnsi="Times New Roman" w:cs="Times New Roman"/>
          <w:b/>
          <w:i/>
          <w:color w:val="000000"/>
          <w:sz w:val="28"/>
          <w:szCs w:val="24"/>
        </w:rPr>
        <w:t>, D</w:t>
      </w:r>
      <w:r w:rsidR="00D939D0">
        <w:rPr>
          <w:rFonts w:ascii="Times New Roman" w:eastAsia="Times New Roman" w:hAnsi="Times New Roman" w:cs="Times New Roman"/>
          <w:b/>
          <w:i/>
          <w:color w:val="000000"/>
          <w:sz w:val="28"/>
          <w:szCs w:val="24"/>
          <w:vertAlign w:val="subscript"/>
        </w:rPr>
        <w:t>2</w:t>
      </w:r>
      <w:r w:rsidR="00D939D0">
        <w:rPr>
          <w:rFonts w:ascii="Times New Roman" w:eastAsia="Times New Roman" w:hAnsi="Times New Roman" w:cs="Times New Roman"/>
          <w:b/>
          <w:i/>
          <w:color w:val="000000"/>
          <w:sz w:val="28"/>
          <w:szCs w:val="24"/>
        </w:rPr>
        <w:t>, …, D</w:t>
      </w:r>
      <w:r w:rsidR="00D939D0">
        <w:rPr>
          <w:rFonts w:ascii="Times New Roman" w:eastAsia="Times New Roman" w:hAnsi="Times New Roman" w:cs="Times New Roman"/>
          <w:b/>
          <w:i/>
          <w:color w:val="000000"/>
          <w:sz w:val="28"/>
          <w:szCs w:val="24"/>
          <w:vertAlign w:val="subscript"/>
        </w:rPr>
        <w:t>12</w:t>
      </w:r>
      <w:r w:rsidR="00D939D0">
        <w:rPr>
          <w:rFonts w:ascii="Times New Roman" w:eastAsia="Times New Roman" w:hAnsi="Times New Roman" w:cs="Times New Roman"/>
          <w:b/>
          <w:i/>
          <w:color w:val="000000"/>
          <w:sz w:val="28"/>
          <w:szCs w:val="24"/>
        </w:rPr>
        <w:t>,</w:t>
      </w:r>
      <w:r w:rsidR="00A053CA" w:rsidRPr="00D939D0">
        <w:rPr>
          <w:rFonts w:ascii="Times New Roman" w:eastAsia="Times New Roman" w:hAnsi="Times New Roman" w:cs="Times New Roman"/>
          <w:color w:val="000000"/>
          <w:sz w:val="24"/>
          <w:szCs w:val="24"/>
        </w:rPr>
        <w:t xml:space="preserve">. </w:t>
      </w:r>
    </w:p>
    <w:p w14:paraId="0C73EE00" w14:textId="77777777" w:rsidR="008C53E8" w:rsidRPr="00D939D0" w:rsidRDefault="008C53E8" w:rsidP="00F94EAE">
      <w:pPr>
        <w:spacing w:after="0" w:line="240" w:lineRule="auto"/>
        <w:jc w:val="both"/>
        <w:rPr>
          <w:rFonts w:ascii="Times New Roman" w:eastAsia="Times New Roman" w:hAnsi="Times New Roman" w:cs="Times New Roman"/>
          <w:color w:val="000000"/>
          <w:sz w:val="24"/>
          <w:szCs w:val="24"/>
        </w:rPr>
      </w:pPr>
    </w:p>
    <w:p w14:paraId="567E27FA" w14:textId="77777777" w:rsidR="008C53E8" w:rsidRPr="00D939D0" w:rsidRDefault="008C53E8" w:rsidP="00F94EAE">
      <w:pPr>
        <w:spacing w:after="0" w:line="240" w:lineRule="auto"/>
        <w:jc w:val="both"/>
        <w:rPr>
          <w:rFonts w:ascii="Times New Roman" w:eastAsia="Times New Roman" w:hAnsi="Times New Roman" w:cs="Times New Roman"/>
          <w:color w:val="000000"/>
          <w:sz w:val="24"/>
          <w:szCs w:val="24"/>
        </w:rPr>
      </w:pPr>
      <w:r w:rsidRPr="00D939D0">
        <w:rPr>
          <w:rFonts w:ascii="Times New Roman" w:eastAsia="Times New Roman" w:hAnsi="Times New Roman" w:cs="Times New Roman"/>
          <w:noProof/>
          <w:color w:val="000000"/>
          <w:sz w:val="24"/>
          <w:szCs w:val="24"/>
        </w:rPr>
        <mc:AlternateContent>
          <mc:Choice Requires="wpg">
            <w:drawing>
              <wp:anchor distT="0" distB="0" distL="114300" distR="114300" simplePos="0" relativeHeight="251673600" behindDoc="0" locked="0" layoutInCell="1" allowOverlap="1" wp14:anchorId="440380B1" wp14:editId="556CE84E">
                <wp:simplePos x="0" y="0"/>
                <wp:positionH relativeFrom="column">
                  <wp:posOffset>395605</wp:posOffset>
                </wp:positionH>
                <wp:positionV relativeFrom="paragraph">
                  <wp:posOffset>95250</wp:posOffset>
                </wp:positionV>
                <wp:extent cx="5318760" cy="1895475"/>
                <wp:effectExtent l="0" t="0" r="15240" b="28575"/>
                <wp:wrapNone/>
                <wp:docPr id="795" name="Group 103"/>
                <wp:cNvGraphicFramePr/>
                <a:graphic xmlns:a="http://schemas.openxmlformats.org/drawingml/2006/main">
                  <a:graphicData uri="http://schemas.microsoft.com/office/word/2010/wordprocessingGroup">
                    <wpg:wgp>
                      <wpg:cNvGrpSpPr/>
                      <wpg:grpSpPr>
                        <a:xfrm>
                          <a:off x="0" y="0"/>
                          <a:ext cx="5318760" cy="1895475"/>
                          <a:chOff x="0" y="0"/>
                          <a:chExt cx="8106508" cy="3505200"/>
                        </a:xfrm>
                      </wpg:grpSpPr>
                      <wpg:grpSp>
                        <wpg:cNvPr id="796" name="Group 796"/>
                        <wpg:cNvGrpSpPr/>
                        <wpg:grpSpPr>
                          <a:xfrm>
                            <a:off x="0" y="0"/>
                            <a:ext cx="8100646" cy="694944"/>
                            <a:chOff x="0" y="0"/>
                            <a:chExt cx="8100646" cy="694944"/>
                          </a:xfrm>
                        </wpg:grpSpPr>
                        <wpg:grpSp>
                          <wpg:cNvPr id="797" name="Group 797"/>
                          <wpg:cNvGrpSpPr/>
                          <wpg:grpSpPr>
                            <a:xfrm>
                              <a:off x="2995246" y="0"/>
                              <a:ext cx="1447800" cy="685800"/>
                              <a:chOff x="2995246" y="0"/>
                              <a:chExt cx="1447800" cy="685800"/>
                            </a:xfrm>
                          </wpg:grpSpPr>
                          <wps:wsp>
                            <wps:cNvPr id="798" name="Rectangle 798"/>
                            <wps:cNvSpPr/>
                            <wps:spPr>
                              <a:xfrm>
                                <a:off x="2995246" y="0"/>
                                <a:ext cx="14478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93E267" w14:textId="77777777" w:rsidR="00873883" w:rsidRDefault="00873883" w:rsidP="008C53E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9" name="Rectangle 799"/>
                            <wps:cNvSpPr/>
                            <wps:spPr>
                              <a:xfrm>
                                <a:off x="3071446" y="76200"/>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46323"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3757246" y="76200"/>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B92CD9"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97" name="Rectangle 97"/>
                          <wps:cNvSpPr/>
                          <wps:spPr>
                            <a:xfrm>
                              <a:off x="0" y="0"/>
                              <a:ext cx="731520" cy="694944"/>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CB8648" w14:textId="77777777" w:rsidR="00873883" w:rsidRDefault="00873883" w:rsidP="008C53E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61546" y="76200"/>
                              <a:ext cx="609600" cy="53340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9CC70B"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DBE5F1" w:themeColor="accent1" w:themeTint="33"/>
                                    <w:kern w:val="24"/>
                                    <w:sz w:val="20"/>
                                    <w:szCs w:val="20"/>
                                    <w14:shadow w14:blurRad="38100" w14:dist="38100" w14:dir="2700000" w14:sx="100000" w14:sy="100000" w14:kx="0" w14:ky="0" w14:algn="tl">
                                      <w14:srgbClr w14:val="000000">
                                        <w14:alpha w14:val="57000"/>
                                      </w14:srgbClr>
                                    </w14:shadow>
                                  </w:rPr>
                                  <w:t>T</w:t>
                                </w:r>
                                <w:r w:rsidRPr="008C53E8">
                                  <w:rPr>
                                    <w:rFonts w:asciiTheme="minorHAnsi" w:hAnsi="Calibri" w:cstheme="minorBidi"/>
                                    <w:b/>
                                    <w:bCs/>
                                    <w:color w:val="DBE5F1" w:themeColor="accent1" w:themeTint="33"/>
                                    <w:kern w:val="24"/>
                                    <w:position w:val="-5"/>
                                    <w:sz w:val="20"/>
                                    <w:szCs w:val="20"/>
                                    <w:vertAlign w:val="subscript"/>
                                    <w14:shadow w14:blurRad="38100" w14:dist="38100" w14:dir="2700000" w14:sx="100000" w14:sy="100000" w14:kx="0" w14:ky="0" w14:algn="tl">
                                      <w14:srgbClr w14:val="000000">
                                        <w14:alpha w14:val="57000"/>
                                      </w14:srgbClr>
                                    </w14:shadow>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9" name="Group 99"/>
                          <wpg:cNvGrpSpPr/>
                          <wpg:grpSpPr>
                            <a:xfrm>
                              <a:off x="1166446" y="0"/>
                              <a:ext cx="1447800" cy="685800"/>
                              <a:chOff x="1166446" y="0"/>
                              <a:chExt cx="1447800" cy="685800"/>
                            </a:xfrm>
                          </wpg:grpSpPr>
                          <wps:wsp>
                            <wps:cNvPr id="100" name="Rectangle 100"/>
                            <wps:cNvSpPr/>
                            <wps:spPr>
                              <a:xfrm>
                                <a:off x="1166446" y="0"/>
                                <a:ext cx="14478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C0D6E" w14:textId="77777777" w:rsidR="00873883" w:rsidRDefault="00873883" w:rsidP="008C53E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1242646" y="76200"/>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4AF54A"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1928446" y="76200"/>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9F1AD0"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03" name="Group 103"/>
                          <wpg:cNvGrpSpPr/>
                          <wpg:grpSpPr>
                            <a:xfrm>
                              <a:off x="4824046" y="0"/>
                              <a:ext cx="1447800" cy="685800"/>
                              <a:chOff x="4824046" y="0"/>
                              <a:chExt cx="1447800" cy="685800"/>
                            </a:xfrm>
                          </wpg:grpSpPr>
                          <wps:wsp>
                            <wps:cNvPr id="105" name="Rectangle 105"/>
                            <wps:cNvSpPr/>
                            <wps:spPr>
                              <a:xfrm>
                                <a:off x="4824046" y="0"/>
                                <a:ext cx="14478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1B844" w14:textId="77777777" w:rsidR="00873883" w:rsidRDefault="00873883" w:rsidP="008C53E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900246" y="76200"/>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16B0A5"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5586046" y="76200"/>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B2D8BA"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08" name="Group 108"/>
                          <wpg:cNvGrpSpPr/>
                          <wpg:grpSpPr>
                            <a:xfrm>
                              <a:off x="6652846" y="0"/>
                              <a:ext cx="1447800" cy="685800"/>
                              <a:chOff x="6652846" y="0"/>
                              <a:chExt cx="1447800" cy="685800"/>
                            </a:xfrm>
                          </wpg:grpSpPr>
                          <wps:wsp>
                            <wps:cNvPr id="109" name="Rectangle 109"/>
                            <wps:cNvSpPr/>
                            <wps:spPr>
                              <a:xfrm>
                                <a:off x="6652846" y="0"/>
                                <a:ext cx="14478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59A15B" w14:textId="77777777" w:rsidR="00873883" w:rsidRDefault="00873883" w:rsidP="008C53E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6729046" y="76200"/>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648A62"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7414846" y="76200"/>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C55A08"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12" name="Straight Arrow Connector 112"/>
                          <wps:cNvCnPr/>
                          <wps:spPr>
                            <a:xfrm flipV="1">
                              <a:off x="731520" y="342900"/>
                              <a:ext cx="434926" cy="4572"/>
                            </a:xfrm>
                            <a:prstGeom prst="straightConnector1">
                              <a:avLst/>
                            </a:prstGeom>
                            <a:ln>
                              <a:tailEnd type="stealth" w="lg" len="lg"/>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2590800" y="342900"/>
                              <a:ext cx="381000" cy="0"/>
                            </a:xfrm>
                            <a:prstGeom prst="straightConnector1">
                              <a:avLst/>
                            </a:prstGeom>
                            <a:ln>
                              <a:tailEnd type="stealth" w="lg" len="lg"/>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4443046" y="381000"/>
                              <a:ext cx="381000" cy="0"/>
                            </a:xfrm>
                            <a:prstGeom prst="straightConnector1">
                              <a:avLst/>
                            </a:prstGeom>
                            <a:ln>
                              <a:tailEnd type="stealth" w="lg" len="lg"/>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a:off x="6260123" y="363415"/>
                              <a:ext cx="381000" cy="0"/>
                            </a:xfrm>
                            <a:prstGeom prst="straightConnector1">
                              <a:avLst/>
                            </a:prstGeom>
                            <a:ln>
                              <a:tailEnd type="stealth" w="lg" len="lg"/>
                            </a:ln>
                          </wps:spPr>
                          <wps:style>
                            <a:lnRef idx="1">
                              <a:schemeClr val="accent1"/>
                            </a:lnRef>
                            <a:fillRef idx="0">
                              <a:schemeClr val="accent1"/>
                            </a:fillRef>
                            <a:effectRef idx="0">
                              <a:schemeClr val="accent1"/>
                            </a:effectRef>
                            <a:fontRef idx="minor">
                              <a:schemeClr val="tx1"/>
                            </a:fontRef>
                          </wps:style>
                          <wps:bodyPr/>
                        </wps:wsp>
                      </wpg:grpSp>
                      <wpg:grpSp>
                        <wpg:cNvPr id="116" name="Group 116"/>
                        <wpg:cNvGrpSpPr/>
                        <wpg:grpSpPr>
                          <a:xfrm>
                            <a:off x="5861" y="914400"/>
                            <a:ext cx="8100646" cy="694944"/>
                            <a:chOff x="5861" y="914400"/>
                            <a:chExt cx="8100646" cy="694944"/>
                          </a:xfrm>
                        </wpg:grpSpPr>
                        <wpg:grpSp>
                          <wpg:cNvPr id="117" name="Group 117"/>
                          <wpg:cNvGrpSpPr/>
                          <wpg:grpSpPr>
                            <a:xfrm>
                              <a:off x="3001107" y="914400"/>
                              <a:ext cx="1447800" cy="685800"/>
                              <a:chOff x="3001107" y="914400"/>
                              <a:chExt cx="1447800" cy="685800"/>
                            </a:xfrm>
                          </wpg:grpSpPr>
                          <wps:wsp>
                            <wps:cNvPr id="118" name="Rectangle 118"/>
                            <wps:cNvSpPr/>
                            <wps:spPr>
                              <a:xfrm>
                                <a:off x="3001107" y="914400"/>
                                <a:ext cx="14478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F2A5BA" w14:textId="77777777" w:rsidR="00873883" w:rsidRDefault="00873883" w:rsidP="008C53E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3077307" y="990600"/>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1C2893"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3763107" y="990600"/>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BF3F55"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21" name="Rectangle 121"/>
                          <wps:cNvSpPr/>
                          <wps:spPr>
                            <a:xfrm>
                              <a:off x="5861" y="914400"/>
                              <a:ext cx="731520" cy="694944"/>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F5F2EB" w14:textId="77777777" w:rsidR="00873883" w:rsidRDefault="00873883" w:rsidP="008C53E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67407" y="990600"/>
                              <a:ext cx="609600" cy="53340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C45688"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DBE5F1" w:themeColor="accent1" w:themeTint="33"/>
                                    <w:kern w:val="24"/>
                                    <w:sz w:val="20"/>
                                    <w:szCs w:val="20"/>
                                    <w14:shadow w14:blurRad="38100" w14:dist="38100" w14:dir="2700000" w14:sx="100000" w14:sy="100000" w14:kx="0" w14:ky="0" w14:algn="tl">
                                      <w14:srgbClr w14:val="000000">
                                        <w14:alpha w14:val="57000"/>
                                      </w14:srgbClr>
                                    </w14:shadow>
                                  </w:rPr>
                                  <w:t>T</w:t>
                                </w:r>
                                <w:r w:rsidRPr="008C53E8">
                                  <w:rPr>
                                    <w:rFonts w:asciiTheme="minorHAnsi" w:hAnsi="Calibri" w:cstheme="minorBidi"/>
                                    <w:b/>
                                    <w:bCs/>
                                    <w:color w:val="DBE5F1" w:themeColor="accent1" w:themeTint="33"/>
                                    <w:kern w:val="24"/>
                                    <w:position w:val="-5"/>
                                    <w:sz w:val="20"/>
                                    <w:szCs w:val="20"/>
                                    <w:vertAlign w:val="subscript"/>
                                    <w14:shadow w14:blurRad="38100" w14:dist="38100" w14:dir="2700000" w14:sx="100000" w14:sy="100000" w14:kx="0" w14:ky="0" w14:algn="tl">
                                      <w14:srgbClr w14:val="000000">
                                        <w14:alpha w14:val="57000"/>
                                      </w14:srgbClr>
                                    </w14:shadow>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23" name="Group 123"/>
                          <wpg:cNvGrpSpPr/>
                          <wpg:grpSpPr>
                            <a:xfrm>
                              <a:off x="1172307" y="914400"/>
                              <a:ext cx="1447800" cy="685800"/>
                              <a:chOff x="1172307" y="914400"/>
                              <a:chExt cx="1447800" cy="685800"/>
                            </a:xfrm>
                          </wpg:grpSpPr>
                          <wps:wsp>
                            <wps:cNvPr id="124" name="Rectangle 124"/>
                            <wps:cNvSpPr/>
                            <wps:spPr>
                              <a:xfrm>
                                <a:off x="1172307" y="914400"/>
                                <a:ext cx="14478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0818BA" w14:textId="77777777" w:rsidR="00873883" w:rsidRDefault="00873883" w:rsidP="008C53E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1248507" y="990600"/>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7385B"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1934308" y="990600"/>
                                <a:ext cx="609599" cy="533401"/>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4E4E73"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7" name="Group 127"/>
                          <wpg:cNvGrpSpPr/>
                          <wpg:grpSpPr>
                            <a:xfrm>
                              <a:off x="4829907" y="914400"/>
                              <a:ext cx="1447800" cy="685800"/>
                              <a:chOff x="4829907" y="914400"/>
                              <a:chExt cx="1447800" cy="685800"/>
                            </a:xfrm>
                          </wpg:grpSpPr>
                          <wps:wsp>
                            <wps:cNvPr id="800" name="Rectangle 800"/>
                            <wps:cNvSpPr/>
                            <wps:spPr>
                              <a:xfrm>
                                <a:off x="4829907" y="914400"/>
                                <a:ext cx="14478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0AC086" w14:textId="77777777" w:rsidR="00873883" w:rsidRDefault="00873883" w:rsidP="008C53E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1" name="Rectangle 801"/>
                            <wps:cNvSpPr/>
                            <wps:spPr>
                              <a:xfrm>
                                <a:off x="4906107" y="990600"/>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86D1FD"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2" name="Rectangle 802"/>
                            <wps:cNvSpPr/>
                            <wps:spPr>
                              <a:xfrm>
                                <a:off x="5591907" y="990600"/>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785AB5"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803" name="Group 803"/>
                          <wpg:cNvGrpSpPr/>
                          <wpg:grpSpPr>
                            <a:xfrm>
                              <a:off x="6658707" y="914400"/>
                              <a:ext cx="1447800" cy="685800"/>
                              <a:chOff x="6658707" y="914400"/>
                              <a:chExt cx="1447800" cy="685800"/>
                            </a:xfrm>
                          </wpg:grpSpPr>
                          <wps:wsp>
                            <wps:cNvPr id="804" name="Rectangle 804"/>
                            <wps:cNvSpPr/>
                            <wps:spPr>
                              <a:xfrm>
                                <a:off x="6658707" y="914400"/>
                                <a:ext cx="14478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86ECC4" w14:textId="77777777" w:rsidR="00873883" w:rsidRDefault="00873883" w:rsidP="008C53E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5" name="Rectangle 805"/>
                            <wps:cNvSpPr/>
                            <wps:spPr>
                              <a:xfrm>
                                <a:off x="6734907" y="990600"/>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564715"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6" name="Rectangle 806"/>
                            <wps:cNvSpPr/>
                            <wps:spPr>
                              <a:xfrm>
                                <a:off x="7420707" y="990600"/>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7B5491"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07" name="Straight Arrow Connector 807"/>
                          <wps:cNvCnPr/>
                          <wps:spPr>
                            <a:xfrm flipV="1">
                              <a:off x="737381" y="1257300"/>
                              <a:ext cx="434926" cy="4572"/>
                            </a:xfrm>
                            <a:prstGeom prst="straightConnector1">
                              <a:avLst/>
                            </a:prstGeom>
                            <a:ln>
                              <a:tailEnd type="stealth" w="lg" len="lg"/>
                            </a:ln>
                          </wps:spPr>
                          <wps:style>
                            <a:lnRef idx="1">
                              <a:schemeClr val="accent1"/>
                            </a:lnRef>
                            <a:fillRef idx="0">
                              <a:schemeClr val="accent1"/>
                            </a:fillRef>
                            <a:effectRef idx="0">
                              <a:schemeClr val="accent1"/>
                            </a:effectRef>
                            <a:fontRef idx="minor">
                              <a:schemeClr val="tx1"/>
                            </a:fontRef>
                          </wps:style>
                          <wps:bodyPr/>
                        </wps:wsp>
                        <wps:wsp>
                          <wps:cNvPr id="808" name="Straight Arrow Connector 808"/>
                          <wps:cNvCnPr/>
                          <wps:spPr>
                            <a:xfrm>
                              <a:off x="2596661" y="1257300"/>
                              <a:ext cx="381000" cy="0"/>
                            </a:xfrm>
                            <a:prstGeom prst="straightConnector1">
                              <a:avLst/>
                            </a:prstGeom>
                            <a:ln>
                              <a:tailEnd type="stealth" w="lg" len="lg"/>
                            </a:ln>
                          </wps:spPr>
                          <wps:style>
                            <a:lnRef idx="1">
                              <a:schemeClr val="accent1"/>
                            </a:lnRef>
                            <a:fillRef idx="0">
                              <a:schemeClr val="accent1"/>
                            </a:fillRef>
                            <a:effectRef idx="0">
                              <a:schemeClr val="accent1"/>
                            </a:effectRef>
                            <a:fontRef idx="minor">
                              <a:schemeClr val="tx1"/>
                            </a:fontRef>
                          </wps:style>
                          <wps:bodyPr/>
                        </wps:wsp>
                        <wps:wsp>
                          <wps:cNvPr id="809" name="Straight Arrow Connector 809"/>
                          <wps:cNvCnPr/>
                          <wps:spPr>
                            <a:xfrm>
                              <a:off x="4448907" y="1295400"/>
                              <a:ext cx="381000" cy="0"/>
                            </a:xfrm>
                            <a:prstGeom prst="straightConnector1">
                              <a:avLst/>
                            </a:prstGeom>
                            <a:ln>
                              <a:tailEnd type="stealth" w="lg" len="lg"/>
                            </a:ln>
                          </wps:spPr>
                          <wps:style>
                            <a:lnRef idx="1">
                              <a:schemeClr val="accent1"/>
                            </a:lnRef>
                            <a:fillRef idx="0">
                              <a:schemeClr val="accent1"/>
                            </a:fillRef>
                            <a:effectRef idx="0">
                              <a:schemeClr val="accent1"/>
                            </a:effectRef>
                            <a:fontRef idx="minor">
                              <a:schemeClr val="tx1"/>
                            </a:fontRef>
                          </wps:style>
                          <wps:bodyPr/>
                        </wps:wsp>
                        <wps:wsp>
                          <wps:cNvPr id="810" name="Straight Arrow Connector 810"/>
                          <wps:cNvCnPr/>
                          <wps:spPr>
                            <a:xfrm>
                              <a:off x="6265984" y="1277815"/>
                              <a:ext cx="381000" cy="0"/>
                            </a:xfrm>
                            <a:prstGeom prst="straightConnector1">
                              <a:avLst/>
                            </a:prstGeom>
                            <a:ln>
                              <a:tailEnd type="stealth" w="lg" len="lg"/>
                            </a:ln>
                          </wps:spPr>
                          <wps:style>
                            <a:lnRef idx="1">
                              <a:schemeClr val="accent1"/>
                            </a:lnRef>
                            <a:fillRef idx="0">
                              <a:schemeClr val="accent1"/>
                            </a:fillRef>
                            <a:effectRef idx="0">
                              <a:schemeClr val="accent1"/>
                            </a:effectRef>
                            <a:fontRef idx="minor">
                              <a:schemeClr val="tx1"/>
                            </a:fontRef>
                          </wps:style>
                          <wps:bodyPr/>
                        </wps:wsp>
                      </wpg:grpSp>
                      <wpg:grpSp>
                        <wpg:cNvPr id="811" name="Group 811"/>
                        <wpg:cNvGrpSpPr/>
                        <wpg:grpSpPr>
                          <a:xfrm>
                            <a:off x="5861" y="1895856"/>
                            <a:ext cx="8100646" cy="694944"/>
                            <a:chOff x="5861" y="1895856"/>
                            <a:chExt cx="8100646" cy="694944"/>
                          </a:xfrm>
                        </wpg:grpSpPr>
                        <wpg:grpSp>
                          <wpg:cNvPr id="812" name="Group 812"/>
                          <wpg:cNvGrpSpPr/>
                          <wpg:grpSpPr>
                            <a:xfrm>
                              <a:off x="3001107" y="1895856"/>
                              <a:ext cx="1447800" cy="685800"/>
                              <a:chOff x="3001107" y="1895856"/>
                              <a:chExt cx="1447800" cy="685800"/>
                            </a:xfrm>
                          </wpg:grpSpPr>
                          <wps:wsp>
                            <wps:cNvPr id="813" name="Rectangle 813"/>
                            <wps:cNvSpPr/>
                            <wps:spPr>
                              <a:xfrm>
                                <a:off x="3001107" y="1895856"/>
                                <a:ext cx="14478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C317A2" w14:textId="77777777" w:rsidR="00873883" w:rsidRDefault="00873883" w:rsidP="008C53E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4" name="Rectangle 814"/>
                            <wps:cNvSpPr/>
                            <wps:spPr>
                              <a:xfrm>
                                <a:off x="3077307" y="1972056"/>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13CEF0"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5" name="Rectangle 815"/>
                            <wps:cNvSpPr/>
                            <wps:spPr>
                              <a:xfrm>
                                <a:off x="3763107" y="1972056"/>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BE1F68"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16" name="Rectangle 816"/>
                          <wps:cNvSpPr/>
                          <wps:spPr>
                            <a:xfrm>
                              <a:off x="5861" y="1895856"/>
                              <a:ext cx="731520" cy="694944"/>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CC2A14" w14:textId="77777777" w:rsidR="00873883" w:rsidRDefault="00873883" w:rsidP="008C53E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7" name="Rectangle 817"/>
                          <wps:cNvSpPr/>
                          <wps:spPr>
                            <a:xfrm>
                              <a:off x="67407" y="1972056"/>
                              <a:ext cx="609600" cy="53340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4466F1"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DBE5F1" w:themeColor="accent1" w:themeTint="33"/>
                                    <w:kern w:val="24"/>
                                    <w:sz w:val="20"/>
                                    <w:szCs w:val="20"/>
                                    <w14:shadow w14:blurRad="38100" w14:dist="38100" w14:dir="2700000" w14:sx="100000" w14:sy="100000" w14:kx="0" w14:ky="0" w14:algn="tl">
                                      <w14:srgbClr w14:val="000000">
                                        <w14:alpha w14:val="57000"/>
                                      </w14:srgbClr>
                                    </w14:shadow>
                                  </w:rPr>
                                  <w:t>T</w:t>
                                </w:r>
                                <w:r w:rsidRPr="008C53E8">
                                  <w:rPr>
                                    <w:rFonts w:asciiTheme="minorHAnsi" w:hAnsi="Calibri" w:cstheme="minorBidi"/>
                                    <w:b/>
                                    <w:bCs/>
                                    <w:color w:val="DBE5F1" w:themeColor="accent1" w:themeTint="33"/>
                                    <w:kern w:val="24"/>
                                    <w:position w:val="-5"/>
                                    <w:sz w:val="20"/>
                                    <w:szCs w:val="20"/>
                                    <w:vertAlign w:val="subscript"/>
                                    <w14:shadow w14:blurRad="38100" w14:dist="38100" w14:dir="2700000" w14:sx="100000" w14:sy="100000" w14:kx="0" w14:ky="0" w14:algn="tl">
                                      <w14:srgbClr w14:val="000000">
                                        <w14:alpha w14:val="57000"/>
                                      </w14:srgbClr>
                                    </w14:shadow>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818" name="Group 818"/>
                          <wpg:cNvGrpSpPr/>
                          <wpg:grpSpPr>
                            <a:xfrm>
                              <a:off x="1172307" y="1895856"/>
                              <a:ext cx="1447800" cy="685800"/>
                              <a:chOff x="1172307" y="1895856"/>
                              <a:chExt cx="1447800" cy="685800"/>
                            </a:xfrm>
                          </wpg:grpSpPr>
                          <wps:wsp>
                            <wps:cNvPr id="819" name="Rectangle 819"/>
                            <wps:cNvSpPr/>
                            <wps:spPr>
                              <a:xfrm>
                                <a:off x="1172307" y="1895856"/>
                                <a:ext cx="14478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313F7A" w14:textId="77777777" w:rsidR="00873883" w:rsidRDefault="00873883" w:rsidP="008C53E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0" name="Rectangle 820"/>
                            <wps:cNvSpPr/>
                            <wps:spPr>
                              <a:xfrm>
                                <a:off x="1248507" y="1972056"/>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C91776"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1" name="Rectangle 821"/>
                            <wps:cNvSpPr/>
                            <wps:spPr>
                              <a:xfrm>
                                <a:off x="1934307" y="1972056"/>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B5E8D4"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19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822" name="Group 822"/>
                          <wpg:cNvGrpSpPr/>
                          <wpg:grpSpPr>
                            <a:xfrm>
                              <a:off x="4829907" y="1895856"/>
                              <a:ext cx="1447800" cy="685800"/>
                              <a:chOff x="4829907" y="1895856"/>
                              <a:chExt cx="1447800" cy="685800"/>
                            </a:xfrm>
                          </wpg:grpSpPr>
                          <wps:wsp>
                            <wps:cNvPr id="823" name="Rectangle 823"/>
                            <wps:cNvSpPr/>
                            <wps:spPr>
                              <a:xfrm>
                                <a:off x="4829907" y="1895856"/>
                                <a:ext cx="14478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BB1129" w14:textId="77777777" w:rsidR="00873883" w:rsidRDefault="00873883" w:rsidP="008C53E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4" name="Rectangle 824"/>
                            <wps:cNvSpPr/>
                            <wps:spPr>
                              <a:xfrm>
                                <a:off x="4906107" y="1972056"/>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709F2A"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5" name="Rectangle 825"/>
                            <wps:cNvSpPr/>
                            <wps:spPr>
                              <a:xfrm>
                                <a:off x="5591907" y="1972056"/>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55223D"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826" name="Group 826"/>
                          <wpg:cNvGrpSpPr/>
                          <wpg:grpSpPr>
                            <a:xfrm>
                              <a:off x="6658707" y="1895856"/>
                              <a:ext cx="1447800" cy="685800"/>
                              <a:chOff x="6658707" y="1895856"/>
                              <a:chExt cx="1447800" cy="685800"/>
                            </a:xfrm>
                          </wpg:grpSpPr>
                          <wps:wsp>
                            <wps:cNvPr id="827" name="Rectangle 827"/>
                            <wps:cNvSpPr/>
                            <wps:spPr>
                              <a:xfrm>
                                <a:off x="6658707" y="1895856"/>
                                <a:ext cx="14478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0D0A00" w14:textId="77777777" w:rsidR="00873883" w:rsidRDefault="00873883" w:rsidP="008C53E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8" name="Rectangle 828"/>
                            <wps:cNvSpPr/>
                            <wps:spPr>
                              <a:xfrm>
                                <a:off x="6734907" y="1972056"/>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15502D"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9" name="Rectangle 829"/>
                            <wps:cNvSpPr/>
                            <wps:spPr>
                              <a:xfrm>
                                <a:off x="7420707" y="1972056"/>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2FC5CC"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30" name="Straight Arrow Connector 830"/>
                          <wps:cNvCnPr/>
                          <wps:spPr>
                            <a:xfrm flipV="1">
                              <a:off x="737381" y="2238756"/>
                              <a:ext cx="434926" cy="4572"/>
                            </a:xfrm>
                            <a:prstGeom prst="straightConnector1">
                              <a:avLst/>
                            </a:prstGeom>
                            <a:ln>
                              <a:tailEnd type="stealth" w="lg" len="lg"/>
                            </a:ln>
                          </wps:spPr>
                          <wps:style>
                            <a:lnRef idx="1">
                              <a:schemeClr val="accent1"/>
                            </a:lnRef>
                            <a:fillRef idx="0">
                              <a:schemeClr val="accent1"/>
                            </a:fillRef>
                            <a:effectRef idx="0">
                              <a:schemeClr val="accent1"/>
                            </a:effectRef>
                            <a:fontRef idx="minor">
                              <a:schemeClr val="tx1"/>
                            </a:fontRef>
                          </wps:style>
                          <wps:bodyPr/>
                        </wps:wsp>
                        <wps:wsp>
                          <wps:cNvPr id="831" name="Straight Arrow Connector 831"/>
                          <wps:cNvCnPr/>
                          <wps:spPr>
                            <a:xfrm>
                              <a:off x="2596661" y="2238756"/>
                              <a:ext cx="381000" cy="0"/>
                            </a:xfrm>
                            <a:prstGeom prst="straightConnector1">
                              <a:avLst/>
                            </a:prstGeom>
                            <a:ln>
                              <a:tailEnd type="stealth" w="lg" len="lg"/>
                            </a:ln>
                          </wps:spPr>
                          <wps:style>
                            <a:lnRef idx="1">
                              <a:schemeClr val="accent1"/>
                            </a:lnRef>
                            <a:fillRef idx="0">
                              <a:schemeClr val="accent1"/>
                            </a:fillRef>
                            <a:effectRef idx="0">
                              <a:schemeClr val="accent1"/>
                            </a:effectRef>
                            <a:fontRef idx="minor">
                              <a:schemeClr val="tx1"/>
                            </a:fontRef>
                          </wps:style>
                          <wps:bodyPr/>
                        </wps:wsp>
                        <wps:wsp>
                          <wps:cNvPr id="832" name="Straight Arrow Connector 832"/>
                          <wps:cNvCnPr/>
                          <wps:spPr>
                            <a:xfrm>
                              <a:off x="4448907" y="2276856"/>
                              <a:ext cx="381000" cy="0"/>
                            </a:xfrm>
                            <a:prstGeom prst="straightConnector1">
                              <a:avLst/>
                            </a:prstGeom>
                            <a:ln>
                              <a:tailEnd type="stealth" w="lg" len="lg"/>
                            </a:ln>
                          </wps:spPr>
                          <wps:style>
                            <a:lnRef idx="1">
                              <a:schemeClr val="accent1"/>
                            </a:lnRef>
                            <a:fillRef idx="0">
                              <a:schemeClr val="accent1"/>
                            </a:fillRef>
                            <a:effectRef idx="0">
                              <a:schemeClr val="accent1"/>
                            </a:effectRef>
                            <a:fontRef idx="minor">
                              <a:schemeClr val="tx1"/>
                            </a:fontRef>
                          </wps:style>
                          <wps:bodyPr/>
                        </wps:wsp>
                        <wps:wsp>
                          <wps:cNvPr id="833" name="Straight Arrow Connector 833"/>
                          <wps:cNvCnPr/>
                          <wps:spPr>
                            <a:xfrm>
                              <a:off x="6265984" y="2259271"/>
                              <a:ext cx="381000" cy="0"/>
                            </a:xfrm>
                            <a:prstGeom prst="straightConnector1">
                              <a:avLst/>
                            </a:prstGeom>
                            <a:ln>
                              <a:tailEnd type="stealth" w="lg" len="lg"/>
                            </a:ln>
                          </wps:spPr>
                          <wps:style>
                            <a:lnRef idx="1">
                              <a:schemeClr val="accent1"/>
                            </a:lnRef>
                            <a:fillRef idx="0">
                              <a:schemeClr val="accent1"/>
                            </a:fillRef>
                            <a:effectRef idx="0">
                              <a:schemeClr val="accent1"/>
                            </a:effectRef>
                            <a:fontRef idx="minor">
                              <a:schemeClr val="tx1"/>
                            </a:fontRef>
                          </wps:style>
                          <wps:bodyPr/>
                        </wps:wsp>
                      </wpg:grpSp>
                      <wpg:grpSp>
                        <wpg:cNvPr id="834" name="Group 834"/>
                        <wpg:cNvGrpSpPr/>
                        <wpg:grpSpPr>
                          <a:xfrm>
                            <a:off x="5862" y="2810256"/>
                            <a:ext cx="8100646" cy="694944"/>
                            <a:chOff x="5862" y="2810256"/>
                            <a:chExt cx="8100646" cy="694944"/>
                          </a:xfrm>
                        </wpg:grpSpPr>
                        <wpg:grpSp>
                          <wpg:cNvPr id="835" name="Group 835"/>
                          <wpg:cNvGrpSpPr/>
                          <wpg:grpSpPr>
                            <a:xfrm>
                              <a:off x="3001108" y="2810256"/>
                              <a:ext cx="1447800" cy="685800"/>
                              <a:chOff x="3001108" y="2810256"/>
                              <a:chExt cx="1447800" cy="685800"/>
                            </a:xfrm>
                          </wpg:grpSpPr>
                          <wps:wsp>
                            <wps:cNvPr id="836" name="Rectangle 836"/>
                            <wps:cNvSpPr/>
                            <wps:spPr>
                              <a:xfrm>
                                <a:off x="3001108" y="2810256"/>
                                <a:ext cx="14478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35751F" w14:textId="77777777" w:rsidR="00873883" w:rsidRDefault="00873883" w:rsidP="008C53E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7" name="Rectangle 837"/>
                            <wps:cNvSpPr/>
                            <wps:spPr>
                              <a:xfrm>
                                <a:off x="3077308" y="2886456"/>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0F2409"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8" name="Rectangle 838"/>
                            <wps:cNvSpPr/>
                            <wps:spPr>
                              <a:xfrm>
                                <a:off x="3763108" y="2886456"/>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B64C33"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39" name="Rectangle 839"/>
                          <wps:cNvSpPr/>
                          <wps:spPr>
                            <a:xfrm>
                              <a:off x="5862" y="2810256"/>
                              <a:ext cx="731520" cy="694944"/>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A640FE" w14:textId="77777777" w:rsidR="00873883" w:rsidRDefault="00873883" w:rsidP="008C53E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0" name="Rectangle 840"/>
                          <wps:cNvSpPr/>
                          <wps:spPr>
                            <a:xfrm>
                              <a:off x="67408" y="2886456"/>
                              <a:ext cx="609600" cy="53340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6B565F"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DBE5F1" w:themeColor="accent1" w:themeTint="33"/>
                                    <w:kern w:val="24"/>
                                    <w:sz w:val="20"/>
                                    <w:szCs w:val="20"/>
                                    <w14:shadow w14:blurRad="38100" w14:dist="38100" w14:dir="2700000" w14:sx="100000" w14:sy="100000" w14:kx="0" w14:ky="0" w14:algn="tl">
                                      <w14:srgbClr w14:val="000000">
                                        <w14:alpha w14:val="57000"/>
                                      </w14:srgbClr>
                                    </w14:shadow>
                                  </w:rPr>
                                  <w:t>T</w:t>
                                </w:r>
                                <w:r w:rsidRPr="008C53E8">
                                  <w:rPr>
                                    <w:rFonts w:asciiTheme="minorHAnsi" w:hAnsi="Calibri" w:cstheme="minorBidi"/>
                                    <w:b/>
                                    <w:bCs/>
                                    <w:color w:val="DBE5F1" w:themeColor="accent1" w:themeTint="33"/>
                                    <w:kern w:val="24"/>
                                    <w:position w:val="-5"/>
                                    <w:sz w:val="20"/>
                                    <w:szCs w:val="20"/>
                                    <w:vertAlign w:val="subscript"/>
                                    <w14:shadow w14:blurRad="38100" w14:dist="38100" w14:dir="2700000" w14:sx="100000" w14:sy="100000" w14:kx="0" w14:ky="0" w14:algn="tl">
                                      <w14:srgbClr w14:val="000000">
                                        <w14:alpha w14:val="57000"/>
                                      </w14:srgbClr>
                                    </w14:shadow>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841" name="Group 841"/>
                          <wpg:cNvGrpSpPr/>
                          <wpg:grpSpPr>
                            <a:xfrm>
                              <a:off x="1172308" y="2810256"/>
                              <a:ext cx="1447800" cy="685800"/>
                              <a:chOff x="1172308" y="2810256"/>
                              <a:chExt cx="1447800" cy="685800"/>
                            </a:xfrm>
                          </wpg:grpSpPr>
                          <wps:wsp>
                            <wps:cNvPr id="842" name="Rectangle 842"/>
                            <wps:cNvSpPr/>
                            <wps:spPr>
                              <a:xfrm>
                                <a:off x="1172308" y="2810256"/>
                                <a:ext cx="14478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FEA23A" w14:textId="77777777" w:rsidR="00873883" w:rsidRDefault="00873883" w:rsidP="008C53E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3" name="Rectangle 843"/>
                            <wps:cNvSpPr/>
                            <wps:spPr>
                              <a:xfrm>
                                <a:off x="1248508" y="2886456"/>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177B0C"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4" name="Rectangle 844"/>
                            <wps:cNvSpPr/>
                            <wps:spPr>
                              <a:xfrm>
                                <a:off x="1934308" y="2886456"/>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7C3B79"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845" name="Group 845"/>
                          <wpg:cNvGrpSpPr/>
                          <wpg:grpSpPr>
                            <a:xfrm>
                              <a:off x="4829908" y="2810256"/>
                              <a:ext cx="1447800" cy="685800"/>
                              <a:chOff x="4829908" y="2810256"/>
                              <a:chExt cx="1447800" cy="685800"/>
                            </a:xfrm>
                          </wpg:grpSpPr>
                          <wps:wsp>
                            <wps:cNvPr id="846" name="Rectangle 846"/>
                            <wps:cNvSpPr/>
                            <wps:spPr>
                              <a:xfrm>
                                <a:off x="4829908" y="2810256"/>
                                <a:ext cx="14478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19F43" w14:textId="77777777" w:rsidR="00873883" w:rsidRDefault="00873883" w:rsidP="008C53E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7" name="Rectangle 847"/>
                            <wps:cNvSpPr/>
                            <wps:spPr>
                              <a:xfrm>
                                <a:off x="4906108" y="2886456"/>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12F9A4"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8" name="Rectangle 848"/>
                            <wps:cNvSpPr/>
                            <wps:spPr>
                              <a:xfrm>
                                <a:off x="5591908" y="2886456"/>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FD274C"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849" name="Group 849"/>
                          <wpg:cNvGrpSpPr/>
                          <wpg:grpSpPr>
                            <a:xfrm>
                              <a:off x="6658708" y="2810256"/>
                              <a:ext cx="1447800" cy="685800"/>
                              <a:chOff x="6658708" y="2810256"/>
                              <a:chExt cx="1447800" cy="685800"/>
                            </a:xfrm>
                          </wpg:grpSpPr>
                          <wps:wsp>
                            <wps:cNvPr id="850" name="Rectangle 850"/>
                            <wps:cNvSpPr/>
                            <wps:spPr>
                              <a:xfrm>
                                <a:off x="6658708" y="2810256"/>
                                <a:ext cx="14478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07D249" w14:textId="77777777" w:rsidR="00873883" w:rsidRDefault="00873883" w:rsidP="008C53E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1" name="Rectangle 851"/>
                            <wps:cNvSpPr/>
                            <wps:spPr>
                              <a:xfrm>
                                <a:off x="6734908" y="2886456"/>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540C7"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2" name="Rectangle 852"/>
                            <wps:cNvSpPr/>
                            <wps:spPr>
                              <a:xfrm>
                                <a:off x="7420708" y="2886456"/>
                                <a:ext cx="609600" cy="5334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F8A744"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53" name="Straight Arrow Connector 853"/>
                          <wps:cNvCnPr/>
                          <wps:spPr>
                            <a:xfrm flipV="1">
                              <a:off x="737382" y="3153156"/>
                              <a:ext cx="434926" cy="4572"/>
                            </a:xfrm>
                            <a:prstGeom prst="straightConnector1">
                              <a:avLst/>
                            </a:prstGeom>
                            <a:ln>
                              <a:tailEnd type="stealth" w="lg" len="lg"/>
                            </a:ln>
                          </wps:spPr>
                          <wps:style>
                            <a:lnRef idx="1">
                              <a:schemeClr val="accent1"/>
                            </a:lnRef>
                            <a:fillRef idx="0">
                              <a:schemeClr val="accent1"/>
                            </a:fillRef>
                            <a:effectRef idx="0">
                              <a:schemeClr val="accent1"/>
                            </a:effectRef>
                            <a:fontRef idx="minor">
                              <a:schemeClr val="tx1"/>
                            </a:fontRef>
                          </wps:style>
                          <wps:bodyPr/>
                        </wps:wsp>
                        <wps:wsp>
                          <wps:cNvPr id="854" name="Straight Arrow Connector 854"/>
                          <wps:cNvCnPr/>
                          <wps:spPr>
                            <a:xfrm>
                              <a:off x="2596662" y="3153156"/>
                              <a:ext cx="381000" cy="0"/>
                            </a:xfrm>
                            <a:prstGeom prst="straightConnector1">
                              <a:avLst/>
                            </a:prstGeom>
                            <a:ln>
                              <a:tailEnd type="stealth" w="lg" len="lg"/>
                            </a:ln>
                          </wps:spPr>
                          <wps:style>
                            <a:lnRef idx="1">
                              <a:schemeClr val="accent1"/>
                            </a:lnRef>
                            <a:fillRef idx="0">
                              <a:schemeClr val="accent1"/>
                            </a:fillRef>
                            <a:effectRef idx="0">
                              <a:schemeClr val="accent1"/>
                            </a:effectRef>
                            <a:fontRef idx="minor">
                              <a:schemeClr val="tx1"/>
                            </a:fontRef>
                          </wps:style>
                          <wps:bodyPr/>
                        </wps:wsp>
                        <wps:wsp>
                          <wps:cNvPr id="855" name="Straight Arrow Connector 855"/>
                          <wps:cNvCnPr/>
                          <wps:spPr>
                            <a:xfrm>
                              <a:off x="4448908" y="3191256"/>
                              <a:ext cx="381000" cy="0"/>
                            </a:xfrm>
                            <a:prstGeom prst="straightConnector1">
                              <a:avLst/>
                            </a:prstGeom>
                            <a:ln>
                              <a:tailEnd type="stealth" w="lg" len="lg"/>
                            </a:ln>
                          </wps:spPr>
                          <wps:style>
                            <a:lnRef idx="1">
                              <a:schemeClr val="accent1"/>
                            </a:lnRef>
                            <a:fillRef idx="0">
                              <a:schemeClr val="accent1"/>
                            </a:fillRef>
                            <a:effectRef idx="0">
                              <a:schemeClr val="accent1"/>
                            </a:effectRef>
                            <a:fontRef idx="minor">
                              <a:schemeClr val="tx1"/>
                            </a:fontRef>
                          </wps:style>
                          <wps:bodyPr/>
                        </wps:wsp>
                        <wps:wsp>
                          <wps:cNvPr id="856" name="Straight Arrow Connector 856"/>
                          <wps:cNvCnPr/>
                          <wps:spPr>
                            <a:xfrm>
                              <a:off x="6265985" y="3173671"/>
                              <a:ext cx="381000" cy="0"/>
                            </a:xfrm>
                            <a:prstGeom prst="straightConnector1">
                              <a:avLst/>
                            </a:prstGeom>
                            <a:ln>
                              <a:tailEnd type="stealth" w="lg" len="lg"/>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103" o:spid="_x0000_s1026" style="position:absolute;left:0;text-align:left;margin-left:31.15pt;margin-top:7.5pt;width:418.8pt;height:149.25pt;z-index:251673600" coordsize="8106508,3505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">
                <v:group id="Group 796" o:spid="_x0000_s1027" style="position:absolute;width:8100646;height:694944" coordsize="8100646,6949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IPDMxgAAANwAAAAPAAAAZHJzL2Rvd25yZXYueG1sRI9Ba8JAFITvBf/D8gRv&#10;dRPFaKOriNjSQyhUC6W3R/aZBLNvQ3ZN4r93C4Ueh5n5htnsBlOLjlpXWVYQTyMQxLnVFRcKvs6v&#10;zysQziNrrC2Tgjs52G1HTxtMte35k7qTL0SAsEtRQel9k0rp8pIMuqltiIN3sa1BH2RbSN1iH+Cm&#10;lrMoSqTBisNCiQ0dSsqvp5tR8NZjv5/Hxy67Xg73n/Pi4zuLSanJeNivQXga/H/4r/2uFSxfEv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Ug8MzGAAAA3AAA&#10;AA8AAAAAAAAAAAAAAAAAqQIAAGRycy9kb3ducmV2LnhtbFBLBQYAAAAABAAEAPoAAACcAwAAAAA=&#10;">
                  <v:group id="Group 797" o:spid="_x0000_s1028" style="position:absolute;left:2995246;width:1447800;height:685800" coordorigin="2995246" coordsize="14478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bFVXxgAAANwAAAAPAAAAZHJzL2Rvd25yZXYueG1sRI9Ba8JAFITvgv9heUJv&#10;dROLtY1ZRUSlBylUC8XbI/tMQrJvQ3ZN4r/vFgoeh5n5hknXg6lFR60rLSuIpxEI4szqknMF3+f9&#10;8xsI55E11pZJwZ0crFfjUYqJtj1/UXfyuQgQdgkqKLxvEildVpBBN7UNcfCutjXog2xzqVvsA9zU&#10;chZFr9JgyWGhwIa2BWXV6WYUHHrsNy/xrjtW1+39cp5//hxjUuppMmyWIDwN/hH+b39oBYv3Bf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psVVfGAAAA3AAA&#10;AA8AAAAAAAAAAAAAAAAAqQIAAGRycy9kb3ducmV2LnhtbFBLBQYAAAAABAAEAPoAAACcAwAAAAA=&#10;">
                    <v:rect id="Rectangle 798" o:spid="_x0000_s1029" style="position:absolute;left:2995246;width:1447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KNpnwAAA&#10;ANwAAAAPAAAAZHJzL2Rvd25yZXYueG1sRE/NisIwEL4LvkOYBW+aKrLWrlFEEGUvi9UHGJqx7W4z&#10;KUm01ac3hwWPH9//atObRtzJ+dqygukkAUFcWF1zqeBy3o9TED4ga2wsk4IHedish4MVZtp2fKJ7&#10;HkoRQ9hnqKAKoc2k9EVFBv3EtsSRu1pnMEToSqkddjHcNHKWJJ/SYM2xocKWdhUVf/nNKLDTn/B9&#10;7uY3ps4d0vq3aJ6LVKnRR7/9AhGoD2/xv/uoFSyWcW08E4+AXL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XKNpnwAAAANwAAAAPAAAAAAAAAAAAAAAAAJcCAABkcnMvZG93bnJl&#10;di54bWxQSwUGAAAAAAQABAD1AAAAhAMAAAAA&#10;" fillcolor="#4f81bd [3204]" strokecolor="#243f60 [1604]" strokeweight="2pt">
                      <v:textbox>
                        <w:txbxContent>
                          <w:p w14:paraId="6593E267" w14:textId="77777777" w:rsidR="00873883" w:rsidRDefault="00873883" w:rsidP="008C53E8">
                            <w:pPr>
                              <w:rPr>
                                <w:rFonts w:eastAsia="Times New Roman"/>
                              </w:rPr>
                            </w:pPr>
                          </w:p>
                        </w:txbxContent>
                      </v:textbox>
                    </v:rect>
                    <v:rect id="Rectangle 799" o:spid="_x0000_s1030" style="position:absolute;left:3071446;top:76200;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TiqsxAAA&#10;ANwAAAAPAAAAZHJzL2Rvd25yZXYueG1sRI9Pa8JAFMTvBb/D8oReim7qQU3qKiJUvNY/pd5esi/Z&#10;0OzbkF01fnu3UPA4zMxvmMWqt424UudrxwrexwkI4sLpmisFx8PnaA7CB2SNjWNScCcPq+XgZYGZ&#10;djf+ous+VCJC2GeowITQZlL6wpBFP3YtcfRK11kMUXaV1B3eItw2cpIkU2mx5rhgsKWNoeJ3f7EK&#10;5Kk82zL/PoY3c/8xu3RbUb5V6nXYrz9ABOrDM/zf3mkFszSFvzPxCM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k4qrMQAAADcAAAADwAAAAAAAAAAAAAAAACXAgAAZHJzL2Rv&#10;d25yZXYueG1sUEsFBgAAAAAEAAQA9QAAAIgDAAAAAA==&#10;" fillcolor="#c6d9f1 [671]" strokecolor="#243f60 [1604]" strokeweight="2pt">
                      <v:textbox>
                        <w:txbxContent>
                          <w:p w14:paraId="37C46323"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2</w:t>
                            </w:r>
                          </w:p>
                        </w:txbxContent>
                      </v:textbox>
                    </v:rect>
                    <v:rect id="Rectangle 96" o:spid="_x0000_s1031" style="position:absolute;left:3757246;top:76200;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seRWwgAA&#10;ANsAAAAPAAAAZHJzL2Rvd25yZXYueG1sRI9Pi8IwFMTvgt8hPGEvoqkeZK1GEUHxuv5Db8/mtSk2&#10;L6WJWr/9ZkHY4zAzv2Hmy9ZW4kmNLx0rGA0TEMSZ0yUXCo6HzeAbhA/IGivHpOBNHpaLbmeOqXYv&#10;/qHnPhQiQtinqMCEUKdS+syQRT90NXH0ctdYDFE2hdQNviLcVnKcJBNpseS4YLCmtaHsvn9YBfKU&#10;X21+Ox9D37wvZjfdFnTbKvXVa1czEIHa8B/+tHdawXQCf1/iD5CL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mx5FbCAAAA2wAAAA8AAAAAAAAAAAAAAAAAlwIAAGRycy9kb3du&#10;cmV2LnhtbFBLBQYAAAAABAAEAPUAAACGAwAAAAA=&#10;" fillcolor="#c6d9f1 [671]" strokecolor="#243f60 [1604]" strokeweight="2pt">
                      <v:textbox>
                        <w:txbxContent>
                          <w:p w14:paraId="40B92CD9"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10</w:t>
                            </w:r>
                          </w:p>
                        </w:txbxContent>
                      </v:textbox>
                    </v:rect>
                  </v:group>
                  <v:rect id="Rectangle 97" o:spid="_x0000_s1032" style="position:absolute;width:731520;height:6949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UHNxAAA&#10;ANsAAAAPAAAAZHJzL2Rvd25yZXYueG1sRI9Ba8JAFITvBf/D8oReim7aQ6upq4jQkGutit6e2Zds&#10;aPZtyG5j8u+7hYLHYWa+YVabwTaip87XjhU8zxMQxIXTNVcKDl8fswUIH5A1No5JwUgeNuvJwwpT&#10;7W78Sf0+VCJC2KeowITQplL6wpBFP3ctcfRK11kMUXaV1B3eItw28iVJXqXFmuOCwZZ2horv/Y9V&#10;II/lxZbX0yE8mfFs8mVW0TVT6nE6bN9BBBrCPfzfzrWC5Rv8fY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v1BzcQAAADbAAAADwAAAAAAAAAAAAAAAACXAgAAZHJzL2Rv&#10;d25yZXYueG1sUEsFBgAAAAAEAAQA9QAAAIgDAAAAAA==&#10;" fillcolor="#c6d9f1 [671]" strokecolor="#243f60 [1604]" strokeweight="2pt">
                    <v:textbox>
                      <w:txbxContent>
                        <w:p w14:paraId="11CB8648" w14:textId="77777777" w:rsidR="00873883" w:rsidRDefault="00873883" w:rsidP="008C53E8">
                          <w:pPr>
                            <w:rPr>
                              <w:rFonts w:eastAsia="Times New Roman"/>
                            </w:rPr>
                          </w:pPr>
                        </w:p>
                      </w:txbxContent>
                    </v:textbox>
                  </v:rect>
                  <v:rect id="Rectangle 98" o:spid="_x0000_s1033" style="position:absolute;left:61546;top:76200;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ONVLvwAA&#10;ANsAAAAPAAAAZHJzL2Rvd25yZXYueG1sRE/JbsIwEL1X4h+sQeqtOBTEEmIQqoTYTiwfMIoni7DH&#10;UWxC+vf4UKnHp7dnm94a0VHra8cKxqMEBHHudM2lgvtt97UA4QOyRuOYFPySh8168JFhqt2LL9Rd&#10;QyliCPsUFVQhNKmUPq/Ioh+5hjhyhWsthgjbUuoWXzHcGvmdJDNpsebYUGFDPxXlj+vTKpg8j8fi&#10;5PNuaqb7/Xl+JkNzUupz2G9XIAL14V/85z5oBcs4Nn6JP0Cu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g41Uu/AAAA2wAAAA8AAAAAAAAAAAAAAAAAlwIAAGRycy9kb3ducmV2&#10;LnhtbFBLBQYAAAAABAAEAPUAAACDAwAAAAA=&#10;" fillcolor="#548dd4 [1951]" strokecolor="#243f60 [1604]" strokeweight="2pt">
                    <v:textbox>
                      <w:txbxContent>
                        <w:p w14:paraId="229CC70B"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DBE5F1" w:themeColor="accent1" w:themeTint="33"/>
                              <w:kern w:val="24"/>
                              <w:sz w:val="20"/>
                              <w:szCs w:val="20"/>
                              <w14:shadow w14:blurRad="38100" w14:dist="38100" w14:dir="2700000" w14:sx="100000" w14:sy="100000" w14:kx="0" w14:ky="0" w14:algn="tl">
                                <w14:srgbClr w14:val="000000">
                                  <w14:alpha w14:val="57000"/>
                                </w14:srgbClr>
                              </w14:shadow>
                            </w:rPr>
                            <w:t>T</w:t>
                          </w:r>
                          <w:r w:rsidRPr="008C53E8">
                            <w:rPr>
                              <w:rFonts w:asciiTheme="minorHAnsi" w:hAnsi="Calibri" w:cstheme="minorBidi"/>
                              <w:b/>
                              <w:bCs/>
                              <w:color w:val="DBE5F1" w:themeColor="accent1" w:themeTint="33"/>
                              <w:kern w:val="24"/>
                              <w:position w:val="-5"/>
                              <w:sz w:val="20"/>
                              <w:szCs w:val="20"/>
                              <w:vertAlign w:val="subscript"/>
                              <w14:shadow w14:blurRad="38100" w14:dist="38100" w14:dir="2700000" w14:sx="100000" w14:sy="100000" w14:kx="0" w14:ky="0" w14:algn="tl">
                                <w14:srgbClr w14:val="000000">
                                  <w14:alpha w14:val="57000"/>
                                </w14:srgbClr>
                              </w14:shadow>
                            </w:rPr>
                            <w:t>1</w:t>
                          </w:r>
                        </w:p>
                      </w:txbxContent>
                    </v:textbox>
                  </v:rect>
                  <v:group id="Group 99" o:spid="_x0000_s1034" style="position:absolute;left:1166446;width:1447800;height:685800" coordorigin="1166446" coordsize="14478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1GjdxAAAANsAAAAPAAAAZHJzL2Rvd25yZXYueG1sRI9Bi8IwFITvwv6H8IS9&#10;adpdlLUaRcRdPIigLoi3R/Nsi81LaWJb/70RBI/DzHzDzBadKUVDtSssK4iHEQji1OqCMwX/x9/B&#10;DwjnkTWWlknBnRws5h+9GSbatryn5uAzESDsElSQe18lUro0J4NuaCvi4F1sbdAHWWdS19gGuCnl&#10;VxSNpcGCw0KOFa1ySq+Hm1Hw12K7/I7XzfZ6Wd3Px9HutI1Jqc9+t5yC8NT5d/jV3mgFkwk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1GjdxAAAANsAAAAP&#10;AAAAAAAAAAAAAAAAAKkCAABkcnMvZG93bnJldi54bWxQSwUGAAAAAAQABAD6AAAAmgMAAAAA&#10;">
                    <v:rect id="Rectangle 100" o:spid="_x0000_s1035" style="position:absolute;left:1166446;width:1447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H4EexAAA&#10;ANwAAAAPAAAAZHJzL2Rvd25yZXYueG1sRI/dasJAEIXvC77DMoJ3dWMRDdFVRCgtvRF/HmDIjkk0&#10;Oxt2V5P26TsXhd7NcM6c8816O7hWPSnExrOB2TQDRVx623Bl4HJ+f81BxYRssfVMBr4pwnYzellj&#10;YX3PR3qeUqUkhGOBBuqUukLrWNbkME59Ryza1QeHSdZQaRuwl3DX6rcsW2iHDUtDjR3tayrvp4cz&#10;4GeH9HXu5w+mPnzkza1sf5a5MZPxsFuBSjSkf/Pf9acV/Ezw5Rm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x+BHsQAAADcAAAADwAAAAAAAAAAAAAAAACXAgAAZHJzL2Rv&#10;d25yZXYueG1sUEsFBgAAAAAEAAQA9QAAAIgDAAAAAA==&#10;" fillcolor="#4f81bd [3204]" strokecolor="#243f60 [1604]" strokeweight="2pt">
                      <v:textbox>
                        <w:txbxContent>
                          <w:p w14:paraId="7A9C0D6E" w14:textId="77777777" w:rsidR="00873883" w:rsidRDefault="00873883" w:rsidP="008C53E8">
                            <w:pPr>
                              <w:rPr>
                                <w:rFonts w:eastAsia="Times New Roman"/>
                              </w:rPr>
                            </w:pPr>
                          </w:p>
                        </w:txbxContent>
                      </v:textbox>
                    </v:rect>
                    <v:rect id="Rectangle 101" o:spid="_x0000_s1036" style="position:absolute;left:1242646;top:76200;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eXHVwAAA&#10;ANwAAAAPAAAAZHJzL2Rvd25yZXYueG1sRE9Li8IwEL4v+B/CCF6WNdWDrF2jiKB49Yl7mzbTpmwz&#10;KU3U+u+NIOxtPr7nzBadrcWNWl85VjAaJiCIc6crLhUcD+uvbxA+IGusHZOCB3lYzHsfM0y1u/OO&#10;bvtQihjCPkUFJoQmldLnhiz6oWuII1e41mKIsC2lbvEew20tx0kykRYrjg0GG1oZyv/2V6tAnopf&#10;W2TnY/g0j4vZTjclZRulBv1u+QMiUBf+xW/3Vsf5yQhez8QL5Pw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OeXHVwAAAANwAAAAPAAAAAAAAAAAAAAAAAJcCAABkcnMvZG93bnJl&#10;di54bWxQSwUGAAAAAAQABAD1AAAAhAMAAAAA&#10;" fillcolor="#c6d9f1 [671]" strokecolor="#243f60 [1604]" strokeweight="2pt">
                      <v:textbox>
                        <w:txbxContent>
                          <w:p w14:paraId="004AF54A"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1</w:t>
                            </w:r>
                          </w:p>
                        </w:txbxContent>
                      </v:textbox>
                    </v:rect>
                    <v:rect id="Rectangle 102" o:spid="_x0000_s1037" style="position:absolute;left:1928446;top:76200;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iwAAA&#10;ANwAAAAPAAAAZHJzL2Rvd25yZXYueG1sRE9Li8IwEL4v+B/CCF6WNdWDrF2jiKB49Yl7mzbTpmwz&#10;KU3U+u+NIOxtPr7nzBadrcWNWl85VjAaJiCIc6crLhUcD+uvbxA+IGusHZOCB3lYzHsfM0y1u/OO&#10;bvtQihjCPkUFJoQmldLnhiz6oWuII1e41mKIsC2lbvEew20tx0kykRYrjg0GG1oZyv/2V6tAnopf&#10;W2TnY/g0j4vZTjclZRulBv1u+QMiUBf+xW/3Vsf5yRhez8QL5Pw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q++iwAAAANwAAAAPAAAAAAAAAAAAAAAAAJcCAABkcnMvZG93bnJl&#10;di54bWxQSwUGAAAAAAQABAD1AAAAhAMAAAAA&#10;" fillcolor="#c6d9f1 [671]" strokecolor="#243f60 [1604]" strokeweight="2pt">
                      <v:textbox>
                        <w:txbxContent>
                          <w:p w14:paraId="549F1AD0"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15</w:t>
                            </w:r>
                          </w:p>
                        </w:txbxContent>
                      </v:textbox>
                    </v:rect>
                  </v:group>
                  <v:group id="_x0000_s1038" style="position:absolute;left:4824046;width:1447800;height:685800" coordorigin="4824046" coordsize="14478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sWBCvDAAAA3AAAAA8A&#10;AAAAAAAAAAAAAAAAqQIAAGRycy9kb3ducmV2LnhtbFBLBQYAAAAABAAEAPoAAACZAwAAAAA=&#10;">
                    <v:rect id="Rectangle 105" o:spid="_x0000_s1039" style="position:absolute;left:4824046;width:1447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aCKGwAAA&#10;ANwAAAAPAAAAZHJzL2Rvd25yZXYueG1sRE/NisIwEL4LvkMYwZumiq6lGkUEcfGyrPoAQzO21WZS&#10;kmi7Pr1ZWNjbfHy/s9p0phZPcr6yrGAyTkAQ51ZXXCi4nPejFIQPyBpry6Tghzxs1v3eCjNtW/6m&#10;5ykUIoawz1BBGUKTSenzkgz6sW2II3e1zmCI0BVSO2xjuKnlNEk+pMGKY0OJDe1Kyu+nh1FgJ1/h&#10;eG5nD6bWHdLqltevRarUcNBtlyACdeFf/Of+1HF+MoffZ+IFcv0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naCKGwAAAANwAAAAPAAAAAAAAAAAAAAAAAJcCAABkcnMvZG93bnJl&#10;di54bWxQSwUGAAAAAAQABAD1AAAAhAMAAAAA&#10;" fillcolor="#4f81bd [3204]" strokecolor="#243f60 [1604]" strokeweight="2pt">
                      <v:textbox>
                        <w:txbxContent>
                          <w:p w14:paraId="5311B844" w14:textId="77777777" w:rsidR="00873883" w:rsidRDefault="00873883" w:rsidP="008C53E8">
                            <w:pPr>
                              <w:rPr>
                                <w:rFonts w:eastAsia="Times New Roman"/>
                              </w:rPr>
                            </w:pPr>
                          </w:p>
                        </w:txbxContent>
                      </v:textbox>
                    </v:rect>
                    <v:rect id="Rectangle 106" o:spid="_x0000_s1040" style="position:absolute;left:4900246;top:76200;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kOmhwAAA&#10;ANwAAAAPAAAAZHJzL2Rvd25yZXYueG1sRE9Li8IwEL4L/ocwghdZUz3I2jWKCIpXn7i3sZk2ZZtJ&#10;aaLWf28EYW/z8T1ntmhtJe7U+NKxgtEwAUGcOV1yoeB4WH99g/ABWWPlmBQ8ycNi3u3MMNXuwTu6&#10;70MhYgj7FBWYEOpUSp8ZsuiHriaOXO4aiyHCppC6wUcMt5UcJ8lEWiw5NhisaWUo+9vfrAJ5yn9t&#10;fj0fw8A8L2Y73RR03SjV77XLHxCB2vAv/ri3Os5PJvB+Jl4g5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kOmhwAAAANwAAAAPAAAAAAAAAAAAAAAAAJcCAABkcnMvZG93bnJl&#10;di54bWxQSwUGAAAAAAQABAD1AAAAhAMAAAAA&#10;" fillcolor="#c6d9f1 [671]" strokecolor="#243f60 [1604]" strokeweight="2pt">
                      <v:textbox>
                        <w:txbxContent>
                          <w:p w14:paraId="7516B0A5"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6</w:t>
                            </w:r>
                          </w:p>
                        </w:txbxContent>
                      </v:textbox>
                    </v:rect>
                    <v:rect id="Rectangle 107" o:spid="_x0000_s1041" style="position:absolute;left:5586046;top:76200;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3Ew6wgAA&#10;ANwAAAAPAAAAZHJzL2Rvd25yZXYueG1sRE9Na8JAEL0L/odlBC9iNu2h1dRVSqHiVZuK3ibZSTY0&#10;OxuyWxP/fbdQ6G0e73M2u9G24ka9bxwreEhSEMSl0w3XCvKP9+UKhA/IGlvHpOBOHnbb6WSDmXYD&#10;H+l2CrWIIewzVGBC6DIpfWnIok9cRxy5yvUWQ4R9LXWPQwy3rXxM0ydpseHYYLCjN0Pl1+nbKpCf&#10;1dVWxTkPC3O/mMN6X1OxV2o+G19fQAQaw7/4z33QcX76DL/PxAvk9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7cTDrCAAAA3AAAAA8AAAAAAAAAAAAAAAAAlwIAAGRycy9kb3du&#10;cmV2LnhtbFBLBQYAAAAABAAEAPUAAACGAwAAAAA=&#10;" fillcolor="#c6d9f1 [671]" strokecolor="#243f60 [1604]" strokeweight="2pt">
                      <v:textbox>
                        <w:txbxContent>
                          <w:p w14:paraId="10B2D8BA"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5</w:t>
                            </w:r>
                          </w:p>
                        </w:txbxContent>
                      </v:textbox>
                    </v:rect>
                  </v:group>
                  <v:group id="Group 108" o:spid="_x0000_s1042" style="position:absolute;left:6652846;width:1447800;height:685800" coordorigin="6652846" coordsize="14478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rect id="Rectangle 109" o:spid="_x0000_s1043" style="position:absolute;left:6652846;width:1447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SiDwAAA&#10;ANwAAAAPAAAAZHJzL2Rvd25yZXYueG1sRE/NisIwEL4LvkMYwZumiri1GkUEcfGyrPoAQzO21WZS&#10;kmi7Pr1ZWNjbfHy/s9p0phZPcr6yrGAyTkAQ51ZXXCi4nPejFIQPyBpry6Tghzxs1v3eCjNtW/6m&#10;5ykUIoawz1BBGUKTSenzkgz6sW2II3e1zmCI0BVSO2xjuKnlNEnm0mDFsaHEhnYl5ffTwyiwk69w&#10;PLezB1PrDml1y+vXR6rUcNBtlyACdeFf/Of+1HF+soDfZ+IFcv0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mJSiDwAAAANwAAAAPAAAAAAAAAAAAAAAAAJcCAABkcnMvZG93bnJl&#10;di54bWxQSwUGAAAAAAQABAD1AAAAhAMAAAAA&#10;" fillcolor="#4f81bd [3204]" strokecolor="#243f60 [1604]" strokeweight="2pt">
                      <v:textbox>
                        <w:txbxContent>
                          <w:p w14:paraId="4B59A15B" w14:textId="77777777" w:rsidR="00873883" w:rsidRDefault="00873883" w:rsidP="008C53E8">
                            <w:pPr>
                              <w:rPr>
                                <w:rFonts w:eastAsia="Times New Roman"/>
                              </w:rPr>
                            </w:pPr>
                          </w:p>
                        </w:txbxContent>
                      </v:textbox>
                    </v:rect>
                    <v:rect id="Rectangle 110" o:spid="_x0000_s1044" style="position:absolute;left:6729046;top:76200;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7EKTxAAA&#10;ANwAAAAPAAAAZHJzL2Rvd25yZXYueG1sRI9Bb8IwDIXvSPsPkSdxQSOFwwQdAU1IIK4wQNvNNG5T&#10;rXGqJkD59/NhEjdb7/m9z4tV7xt1oy7WgQ1Mxhko4iLYmisDx6/N2wxUTMgWm8Bk4EERVsuXwQJz&#10;G+68p9shVUpCOOZowKXU5lrHwpHHOA4tsWhl6DwmWbtK2w7vEu4bPc2yd+2xZmlw2NLaUfF7uHoD&#10;+lT++PJyPqaRe3y73Xxb0WVrzPC1//wAlahPT/P/9c4K/kTw5RmZQ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OxCk8QAAADcAAAADwAAAAAAAAAAAAAAAACXAgAAZHJzL2Rv&#10;d25yZXYueG1sUEsFBgAAAAAEAAQA9QAAAIgDAAAAAA==&#10;" fillcolor="#c6d9f1 [671]" strokecolor="#243f60 [1604]" strokeweight="2pt">
                      <v:textbox>
                        <w:txbxContent>
                          <w:p w14:paraId="55648A62"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7</w:t>
                            </w:r>
                          </w:p>
                        </w:txbxContent>
                      </v:textbox>
                    </v:rect>
                    <v:rect id="Rectangle 111" o:spid="_x0000_s1045" style="position:absolute;left:7414846;top:76200;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oOcIwgAA&#10;ANwAAAAPAAAAZHJzL2Rvd25yZXYueG1sRE9La8JAEL4X/A/LFLyUuomHUqOrFKGSa9UWexuzk2ww&#10;Oxuy2zz+fbcg9DYf33M2u9E2oqfO144VpIsEBHHhdM2VgvPp/fkVhA/IGhvHpGAiD7vt7GGDmXYD&#10;f1B/DJWIIewzVGBCaDMpfWHIol+4ljhypesshgi7SuoOhxhuG7lMkhdpsebYYLClvaHidvyxCuRn&#10;+W3L69c5PJnpYvLVoaLrQan54/i2BhFoDP/iuzvXcX6awt8z8QK5/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g5wjCAAAA3AAAAA8AAAAAAAAAAAAAAAAAlwIAAGRycy9kb3du&#10;cmV2LnhtbFBLBQYAAAAABAAEAPUAAACGAwAAAAA=&#10;" fillcolor="#c6d9f1 [671]" strokecolor="#243f60 [1604]" strokeweight="2pt">
                      <v:textbox>
                        <w:txbxContent>
                          <w:p w14:paraId="46C55A08"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4</w:t>
                            </w:r>
                          </w:p>
                        </w:txbxContent>
                      </v:textbox>
                    </v:rect>
                  </v:group>
                  <v:shapetype id="_x0000_t32" coordsize="21600,21600" o:spt="32" o:oned="t" path="m0,0l21600,21600e" filled="f">
                    <v:path arrowok="t" fillok="f" o:connecttype="none"/>
                    <o:lock v:ext="edit" shapetype="t"/>
                  </v:shapetype>
                  <v:shape id="Straight Arrow Connector 112" o:spid="_x0000_s1046" type="#_x0000_t32" style="position:absolute;left:731520;top:342900;width:434926;height:45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fVx8EAAADcAAAADwAAAGRycy9kb3ducmV2LnhtbERP3WrCMBS+H/gO4QjezbTCNqlGEWVQ&#10;GQymPsCxOTbV5qQk0XZvvwwGuzsf3+9Zrgfbigf50DhWkE8zEMSV0w3XCk7H9+c5iBCRNbaOScE3&#10;BVivRk9LLLTr+Yseh1iLFMKhQAUmxq6QMlSGLIap64gTd3HeYkzQ11J77FO4beUsy16lxYZTg8GO&#10;toaq2+FuFWzutCvL63nvP3L9YiqMn2+9VmoyHjYLEJGG+C/+c5c6zc9n8PtMukCuf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MJ9XHwQAAANwAAAAPAAAAAAAAAAAAAAAA&#10;AKECAABkcnMvZG93bnJldi54bWxQSwUGAAAAAAQABAD5AAAAjwMAAAAA&#10;" strokecolor="#4579b8 [3044]">
                    <v:stroke endarrow="classic" endarrowwidth="wide" endarrowlength="long"/>
                  </v:shape>
                  <v:shape id="Straight Arrow Connector 113" o:spid="_x0000_s1047" type="#_x0000_t32" style="position:absolute;left:2590800;top:342900;width:381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Kt7I8IAAADcAAAADwAAAGRycy9kb3ducmV2LnhtbERPTWsCMRC9F/ofwhS81cQqRbZG0aLg&#10;tdbVHofNuLu4mcRNXLf++qZQ6G0e73Nmi942oqM21I41jIYKBHHhTM2lhv3n5nkKIkRkg41j0vBN&#10;ARbzx4cZZsbd+IO6XSxFCuGQoYYqRp9JGYqKLIah88SJO7nWYkywLaVp8ZbCbSNflHqVFmtODRV6&#10;eq+oOO+uVsN9tVQ++m6dH8vLIe+vX+q4nWg9eOqXbyAi9fFf/OfemjR/NIbfZ9IFcv4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Kt7I8IAAADcAAAADwAAAAAAAAAAAAAA&#10;AAChAgAAZHJzL2Rvd25yZXYueG1sUEsFBgAAAAAEAAQA+QAAAJADAAAAAA==&#10;" strokecolor="#4579b8 [3044]">
                    <v:stroke endarrow="classic" endarrowwidth="wide" endarrowlength="long"/>
                  </v:shape>
                  <v:shape id="Straight Arrow Connector 114" o:spid="_x0000_s1048" type="#_x0000_t32" style="position:absolute;left:4443046;top:381000;width:381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0LjV8MAAADcAAAADwAAAGRycy9kb3ducmV2LnhtbERPS2sCMRC+C/0PYQq9aWIRKdvNikoL&#10;Xmvr4zhspruLm0ncxHXrr28KBW/z8T0nXwy2FT11oXGsYTpRIIhLZxquNHx9vo9fQISIbLB1TBp+&#10;KMCieBjlmBl35Q/qt7ESKYRDhhrqGH0mZShrshgmzhMn7tt1FmOCXSVNh9cUblv5rNRcWmw4NdTo&#10;aV1TedperIbbaql89P3b7lCd97vhclSHzUzrp8dh+Qoi0hDv4n/3xqT50xn8PZMukMU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9C41fDAAAA3AAAAA8AAAAAAAAAAAAA&#10;AAAAoQIAAGRycy9kb3ducmV2LnhtbFBLBQYAAAAABAAEAPkAAACRAwAAAAA=&#10;" strokecolor="#4579b8 [3044]">
                    <v:stroke endarrow="classic" endarrowwidth="wide" endarrowlength="long"/>
                  </v:shape>
                  <v:shape id="Straight Arrow Connector 115" o:spid="_x0000_s1049" type="#_x0000_t32" style="position:absolute;left:6260123;top:363415;width:381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A5GzMIAAADcAAAADwAAAGRycy9kb3ducmV2LnhtbERPTWsCMRC9F/ofwhS81cSiRbZG0aLg&#10;tdbVHofNuLu4mcRNXLf++qZQ6G0e73Nmi942oqM21I41jIYKBHHhTM2lhv3n5nkKIkRkg41j0vBN&#10;ARbzx4cZZsbd+IO6XSxFCuGQoYYqRp9JGYqKLIah88SJO7nWYkywLaVp8ZbCbSNflHqVFmtODRV6&#10;eq+oOO+uVsN9tVQ++m6dH8vLIe+vX+q4HWs9eOqXbyAi9fFf/OfemjR/NIHfZ9IFcv4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A5GzMIAAADcAAAADwAAAAAAAAAAAAAA&#10;AAChAgAAZHJzL2Rvd25yZXYueG1sUEsFBgAAAAAEAAQA+QAAAJADAAAAAA==&#10;" strokecolor="#4579b8 [3044]">
                    <v:stroke endarrow="classic" endarrowwidth="wide" endarrowlength="long"/>
                  </v:shape>
                </v:group>
                <v:group id="Group 116" o:spid="_x0000_s1050" style="position:absolute;left:5861;top:914400;width:8100646;height:694944" coordorigin="5861,914400" coordsize="8100646,6949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64MW7DAAAA3AAAAA8A&#10;AAAAAAAAAAAAAAAAqQIAAGRycy9kb3ducmV2LnhtbFBLBQYAAAAABAAEAPoAAACZAwAAAAA=&#10;">
                  <v:group id="Group 117" o:spid="_x0000_s1051" style="position:absolute;left:3001107;top:914400;width:1447800;height:685800" coordorigin="3001107,914400" coordsize="14478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9JT1xAAAANwAAAAPAAAAZHJzL2Rvd25yZXYueG1sRE9La8JAEL4X/A/LCL01&#10;myhtJWYVkVp6CIWqIN6G7JgEs7Mhu83j33cLhd7m43tOth1NI3rqXG1ZQRLFIIgLq2suFZxPh6cV&#10;COeRNTaWScFEDrab2UOGqbYDf1F/9KUIIexSVFB536ZSuqIigy6yLXHgbrYz6APsSqk7HEK4aeQi&#10;jl+kwZpDQ4Ut7Ssq7sdvo+B9wGG3TN76/H7bT9fT8+clT0ipx/m4W4PwNPp/8Z/7Q4f5ySv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B9JT1xAAAANwAAAAP&#10;AAAAAAAAAAAAAAAAAKkCAABkcnMvZG93bnJldi54bWxQSwUGAAAAAAQABAD6AAAAmgMAAAAA&#10;">
                    <v:rect id="Rectangle 118" o:spid="_x0000_s1052" style="position:absolute;left:3001107;top:914400;width:1447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sBvFxAAA&#10;ANwAAAAPAAAAZHJzL2Rvd25yZXYueG1sRI/NasNADITvhb7DokBuzdolNMbJJoRCSeil5OcBhFex&#10;3Xq1ZncTu3366hDITWJGM59Wm9F16kYhtp4N5LMMFHHlbcu1gfPp46UAFROyxc4zGfilCJv189MK&#10;S+sHPtDtmGolIRxLNNCk1Jdax6ohh3Hme2LRLj44TLKGWtuAg4S7Tr9m2Zt22LI0NNjTe0PVz/Hq&#10;DPj8K32ehvmVaQi7ov2uur9FYcx0Mm6XoBKN6WG+X++t4OdCK8/IBHr9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LAbxcQAAADcAAAADwAAAAAAAAAAAAAAAACXAgAAZHJzL2Rv&#10;d25yZXYueG1sUEsFBgAAAAAEAAQA9QAAAIgDAAAAAA==&#10;" fillcolor="#4f81bd [3204]" strokecolor="#243f60 [1604]" strokeweight="2pt">
                      <v:textbox>
                        <w:txbxContent>
                          <w:p w14:paraId="70F2A5BA" w14:textId="77777777" w:rsidR="00873883" w:rsidRDefault="00873883" w:rsidP="008C53E8">
                            <w:pPr>
                              <w:rPr>
                                <w:rFonts w:eastAsia="Times New Roman"/>
                              </w:rPr>
                            </w:pPr>
                          </w:p>
                        </w:txbxContent>
                      </v:textbox>
                    </v:rect>
                    <v:rect id="Rectangle 119" o:spid="_x0000_s1053" style="position:absolute;left:3077307;top:990600;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1usOwgAA&#10;ANwAAAAPAAAAZHJzL2Rvd25yZXYueG1sRE9Na8JAEL0X+h+WKfRSmo09SBNdpRQUr1ot7W2SnWSD&#10;2dmQXZP4712h0Ns83ucs15NtxUC9bxwrmCUpCOLS6YZrBcevzes7CB+QNbaOScGVPKxXjw9LzLUb&#10;eU/DIdQihrDPUYEJocul9KUhiz5xHXHkKtdbDBH2tdQ9jjHctvItTefSYsOxwWBHn4bK8+FiFchT&#10;9Wur4vsYXsz1x+yybU3FVqnnp+ljASLQFP7Ff+6djvNnGdyfiRfI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XW6w7CAAAA3AAAAA8AAAAAAAAAAAAAAAAAlwIAAGRycy9kb3du&#10;cmV2LnhtbFBLBQYAAAAABAAEAPUAAACGAwAAAAA=&#10;" fillcolor="#c6d9f1 [671]" strokecolor="#243f60 [1604]" strokeweight="2pt">
                      <v:textbox>
                        <w:txbxContent>
                          <w:p w14:paraId="751C2893"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5</w:t>
                            </w:r>
                          </w:p>
                        </w:txbxContent>
                      </v:textbox>
                    </v:rect>
                    <v:rect id="Rectangle 120" o:spid="_x0000_s1054" style="position:absolute;left:3763107;top:990600;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gIguxAAA&#10;ANwAAAAPAAAAZHJzL2Rvd25yZXYueG1sRI9Bb8IwDIXvk/gPkZF2mUY6Dmh0BISQQFzHAMHNNG5T&#10;0ThVk0H59/gwaTdb7/m9z7NF7xt1oy7WgQ18jDJQxEWwNVcG9j/r909QMSFbbAKTgQdFWMwHLzPM&#10;bbjzN912qVISwjFHAy6lNtc6Fo48xlFoiUUrQ+cxydpV2nZ4l3Df6HGWTbTHmqXBYUsrR8V19+sN&#10;6EN59uXluE9v7nFy2+mmosvGmNdhv/wClahP/+a/660V/LHgyzMygZ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oCILsQAAADcAAAADwAAAAAAAAAAAAAAAACXAgAAZHJzL2Rv&#10;d25yZXYueG1sUEsFBgAAAAAEAAQA9QAAAIgDAAAAAA==&#10;" fillcolor="#c6d9f1 [671]" strokecolor="#243f60 [1604]" strokeweight="2pt">
                      <v:textbox>
                        <w:txbxContent>
                          <w:p w14:paraId="3BBF3F55"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8</w:t>
                            </w:r>
                          </w:p>
                        </w:txbxContent>
                      </v:textbox>
                    </v:rect>
                  </v:group>
                  <v:rect id="Rectangle 121" o:spid="_x0000_s1055" style="position:absolute;left:5861;top:914400;width:731520;height:6949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zC21wgAA&#10;ANwAAAAPAAAAZHJzL2Rvd25yZXYueG1sRE9La8JAEL4X+h+WKfRSdKOHUqOrFEHJtfGB3sbsJBua&#10;nQ3ZbUz+fbcg9DYf33NWm8E2oqfO144VzKYJCOLC6ZorBcfDbvIBwgdkjY1jUjCSh836+WmFqXZ3&#10;/qI+D5WIIexTVGBCaFMpfWHIop+6ljhypesshgi7SuoO7zHcNnKeJO/SYs2xwWBLW0PFd/5jFchT&#10;ebXl7XwMb2a8mGyxr+i2V+r1Zfhcggg0hH/xw53pOH8+g79n4gVy/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XMLbXCAAAA3AAAAA8AAAAAAAAAAAAAAAAAlwIAAGRycy9kb3du&#10;cmV2LnhtbFBLBQYAAAAABAAEAPUAAACGAwAAAAA=&#10;" fillcolor="#c6d9f1 [671]" strokecolor="#243f60 [1604]" strokeweight="2pt">
                    <v:textbox>
                      <w:txbxContent>
                        <w:p w14:paraId="5BF5F2EB" w14:textId="77777777" w:rsidR="00873883" w:rsidRDefault="00873883" w:rsidP="008C53E8">
                          <w:pPr>
                            <w:rPr>
                              <w:rFonts w:eastAsia="Times New Roman"/>
                            </w:rPr>
                          </w:pPr>
                        </w:p>
                      </w:txbxContent>
                    </v:textbox>
                  </v:rect>
                  <v:rect id="Rectangle 122" o:spid="_x0000_s1056" style="position:absolute;left:67407;top:990600;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JmZwQAA&#10;ANwAAAAPAAAAZHJzL2Rvd25yZXYueG1sRE/basJAEH0v+A/LCL7VjTFUia4ihWJtnmr9gCE7JsHd&#10;2ZDdXPr33UKhb3M419kfJ2vEQJ1vHCtYLRMQxKXTDVcKbl9vz1sQPiBrNI5JwTd5OB5mT3vMtRv5&#10;k4ZrqEQMYZ+jgjqENpfSlzVZ9EvXEkfu7jqLIcKukrrDMYZbI9MkeZEWG44NNbb0WlP5uPZWwbq/&#10;XO4fvhwyk53PxaYgQxtSajGfTjsQgabwL/5zv+s4P03h95l4gTz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rCZmcEAAADcAAAADwAAAAAAAAAAAAAAAACXAgAAZHJzL2Rvd25y&#10;ZXYueG1sUEsFBgAAAAAEAAQA9QAAAIUDAAAAAA==&#10;" fillcolor="#548dd4 [1951]" strokecolor="#243f60 [1604]" strokeweight="2pt">
                    <v:textbox>
                      <w:txbxContent>
                        <w:p w14:paraId="76C45688"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DBE5F1" w:themeColor="accent1" w:themeTint="33"/>
                              <w:kern w:val="24"/>
                              <w:sz w:val="20"/>
                              <w:szCs w:val="20"/>
                              <w14:shadow w14:blurRad="38100" w14:dist="38100" w14:dir="2700000" w14:sx="100000" w14:sy="100000" w14:kx="0" w14:ky="0" w14:algn="tl">
                                <w14:srgbClr w14:val="000000">
                                  <w14:alpha w14:val="57000"/>
                                </w14:srgbClr>
                              </w14:shadow>
                            </w:rPr>
                            <w:t>T</w:t>
                          </w:r>
                          <w:r w:rsidRPr="008C53E8">
                            <w:rPr>
                              <w:rFonts w:asciiTheme="minorHAnsi" w:hAnsi="Calibri" w:cstheme="minorBidi"/>
                              <w:b/>
                              <w:bCs/>
                              <w:color w:val="DBE5F1" w:themeColor="accent1" w:themeTint="33"/>
                              <w:kern w:val="24"/>
                              <w:position w:val="-5"/>
                              <w:sz w:val="20"/>
                              <w:szCs w:val="20"/>
                              <w:vertAlign w:val="subscript"/>
                              <w14:shadow w14:blurRad="38100" w14:dist="38100" w14:dir="2700000" w14:sx="100000" w14:sy="100000" w14:kx="0" w14:ky="0" w14:algn="tl">
                                <w14:srgbClr w14:val="000000">
                                  <w14:alpha w14:val="57000"/>
                                </w14:srgbClr>
                              </w14:shadow>
                            </w:rPr>
                            <w:t>2</w:t>
                          </w:r>
                        </w:p>
                      </w:txbxContent>
                    </v:textbox>
                  </v:rect>
                  <v:group id="Group 123" o:spid="_x0000_s1057" style="position:absolute;left:1172307;top:914400;width:1447800;height:685800" coordorigin="1172307,914400" coordsize="14478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8KNYS8IAAADcAAAADwAA&#10;AAAAAAAAAAAAAACpAgAAZHJzL2Rvd25yZXYueG1sUEsFBgAAAAAEAAQA+gAAAJgDAAAAAA==&#10;">
                    <v:rect id="Rectangle 124" o:spid="_x0000_s1058" style="position:absolute;left:1172307;top:914400;width:1447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kdt9wAAA&#10;ANwAAAAPAAAAZHJzL2Rvd25yZXYueG1sRE/NisIwEL4LvkMYwZumiqylGmURRPEia32AoZltu9tM&#10;ShJt9enNwoK3+fh+Z73tTSPu5HxtWcFsmoAgLqyuuVRwzfeTFIQPyBoby6TgQR62m+FgjZm2HX/R&#10;/RJKEUPYZ6igCqHNpPRFRQb91LbEkfu2zmCI0JVSO+xiuGnkPEk+pMGaY0OFLe0qKn4vN6PAzs7h&#10;lHeLG1PnDmn9UzTPZarUeNR/rkAE6sNb/O8+6jh/voC/Z+IFcvM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kdt9wAAAANwAAAAPAAAAAAAAAAAAAAAAAJcCAABkcnMvZG93bnJl&#10;di54bWxQSwUGAAAAAAQABAD1AAAAhAMAAAAA&#10;" fillcolor="#4f81bd [3204]" strokecolor="#243f60 [1604]" strokeweight="2pt">
                      <v:textbox>
                        <w:txbxContent>
                          <w:p w14:paraId="480818BA" w14:textId="77777777" w:rsidR="00873883" w:rsidRDefault="00873883" w:rsidP="008C53E8">
                            <w:pPr>
                              <w:rPr>
                                <w:rFonts w:eastAsia="Times New Roman"/>
                              </w:rPr>
                            </w:pPr>
                          </w:p>
                        </w:txbxContent>
                      </v:textbox>
                    </v:rect>
                    <v:rect id="Rectangle 125" o:spid="_x0000_s1059" style="position:absolute;left:1248507;top:990600;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9yu2wgAA&#10;ANwAAAAPAAAAZHJzL2Rvd25yZXYueG1sRE9Na8JAEL0X+h+WKXgpulGo1NRNKILi1WhLexuzk2xo&#10;djZkV03+fbdQ8DaP9znrfLCtuFLvG8cK5rMEBHHpdMO1gtNxO30F4QOyxtYxKRjJQ549Pqwx1e7G&#10;B7oWoRYxhH2KCkwIXSqlLw1Z9DPXEUeucr3FEGFfS93jLYbbVi6SZCktNhwbDHa0MVT+FBerQH5U&#10;37Y6f57Csxm/zH61q+m8U2ryNLy/gQg0hLv4373Xcf7iBf6eiRfI7B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r3K7bCAAAA3AAAAA8AAAAAAAAAAAAAAAAAlwIAAGRycy9kb3du&#10;cmV2LnhtbFBLBQYAAAAABAAEAPUAAACGAwAAAAA=&#10;" fillcolor="#c6d9f1 [671]" strokecolor="#243f60 [1604]" strokeweight="2pt">
                      <v:textbox>
                        <w:txbxContent>
                          <w:p w14:paraId="74A7385B"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1</w:t>
                            </w:r>
                          </w:p>
                        </w:txbxContent>
                      </v:textbox>
                    </v:rect>
                    <v:rect id="Rectangle 126" o:spid="_x0000_s1060" style="position:absolute;left:1934308;top:990600;width:60959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JbXBwAAA&#10;ANwAAAAPAAAAZHJzL2Rvd25yZXYueG1sRE9Ni8IwEL0v+B/CCF4WTfUgazWKCIpXXRW9jc20KTaT&#10;0kSt/94IC3ubx/uc2aK1lXhQ40vHCoaDBARx5nTJhYLD77r/A8IHZI2VY1LwIg+Leedrhql2T97R&#10;Yx8KEUPYp6jAhFCnUvrMkEU/cDVx5HLXWAwRNoXUDT5juK3kKEnG0mLJscFgTStD2W1/twrkMb/Y&#10;/Ho6hG/zOpvtZFPQdaNUr9supyACteFf/Ofe6jh/NIbPM/ECOX8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KJbXBwAAAANwAAAAPAAAAAAAAAAAAAAAAAJcCAABkcnMvZG93bnJl&#10;di54bWxQSwUGAAAAAAQABAD1AAAAhAMAAAAA&#10;" fillcolor="#c6d9f1 [671]" strokecolor="#243f60 [1604]" strokeweight="2pt">
                      <v:textbox>
                        <w:txbxContent>
                          <w:p w14:paraId="3B4E4E73"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12</w:t>
                            </w:r>
                          </w:p>
                        </w:txbxContent>
                      </v:textbox>
                    </v:rect>
                  </v:group>
                  <v:group id="Group 127" o:spid="_x0000_s1061" style="position:absolute;left:4829907;top:914400;width:1447800;height:685800" coordorigin="4829907,914400" coordsize="14478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mF5IwgAAANwAAAAPAAAAZHJzL2Rvd25yZXYueG1sRE9Ni8IwEL0L+x/CLHjT&#10;tC66Uo0isiseRFAXxNvQjG2xmZQm29Z/bwTB2zze58yXnSlFQ7UrLCuIhxEI4tTqgjMFf6ffwRSE&#10;88gaS8uk4E4OlouP3hwTbVs+UHP0mQgh7BJUkHtfJVK6NCeDbmgr4sBdbW3QB1hnUtfYhnBTylEU&#10;TaTBgkNDjhWtc0pvx3+jYNNiu/qKf5rd7bq+X07j/XkXk1L9z241A+Gp82/xy73VYf7oG5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5heSMIAAADcAAAADwAA&#10;AAAAAAAAAAAAAACpAgAAZHJzL2Rvd25yZXYueG1sUEsFBgAAAAAEAAQA+gAAAJgDAAAAAA==&#10;">
                    <v:rect id="Rectangle 800" o:spid="_x0000_s1062" style="position:absolute;left:4829907;top:914400;width:1447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4NewwAAA&#10;ANwAAAAPAAAAZHJzL2Rvd25yZXYueG1sRE/LisIwFN0L8w/hDrjTtINoqcYyDAzKbMTHB1yaa1tt&#10;bkoSbfXrJwvB5eG8V8VgWnEn5xvLCtJpAoK4tLrhSsHp+DvJQPiArLG1TAoe5KFYf4xWmGvb857u&#10;h1CJGMI+RwV1CF0upS9rMuintiOO3Nk6gyFCV0ntsI/hppVfSTKXBhuODTV29FNTeT3cjAKb7sLf&#10;sZ/dmHq3yZpL2T4XmVLjz+F7CSLQEN7il3urFWRJnB/PxCMg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34NewwAAAANwAAAAPAAAAAAAAAAAAAAAAAJcCAABkcnMvZG93bnJl&#10;di54bWxQSwUGAAAAAAQABAD1AAAAhAMAAAAA&#10;" fillcolor="#4f81bd [3204]" strokecolor="#243f60 [1604]" strokeweight="2pt">
                      <v:textbox>
                        <w:txbxContent>
                          <w:p w14:paraId="7E0AC086" w14:textId="77777777" w:rsidR="00873883" w:rsidRDefault="00873883" w:rsidP="008C53E8">
                            <w:pPr>
                              <w:rPr>
                                <w:rFonts w:eastAsia="Times New Roman"/>
                              </w:rPr>
                            </w:pPr>
                          </w:p>
                        </w:txbxContent>
                      </v:textbox>
                    </v:rect>
                    <v:rect id="Rectangle 801" o:spid="_x0000_s1063" style="position:absolute;left:4906107;top:990600;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hid7xAAA&#10;ANwAAAAPAAAAZHJzL2Rvd25yZXYueG1sRI9Ba8JAFITvhf6H5RV6KbpJD0Wjq4hg8Fqrordn9iUb&#10;zL4N2a1J/n23UOhxmJlvmOV6sI14UOdrxwrSaQKCuHC65krB8Ws3mYHwAVlj45gUjORhvXp+WmKm&#10;Xc+f9DiESkQI+wwVmBDaTEpfGLLop64ljl7pOoshyq6SusM+wm0j35PkQ1qsOS4YbGlrqLgfvq0C&#10;eSqvtrydj+HNjBezn+cV3XKlXl+GzQJEoCH8h//ae61glqTweyYeAbn6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oYne8QAAADcAAAADwAAAAAAAAAAAAAAAACXAgAAZHJzL2Rv&#10;d25yZXYueG1sUEsFBgAAAAAEAAQA9QAAAIgDAAAAAA==&#10;" fillcolor="#c6d9f1 [671]" strokecolor="#243f60 [1604]" strokeweight="2pt">
                      <v:textbox>
                        <w:txbxContent>
                          <w:p w14:paraId="0586D1FD"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10</w:t>
                            </w:r>
                          </w:p>
                        </w:txbxContent>
                      </v:textbox>
                    </v:rect>
                    <v:rect id="Rectangle 802" o:spid="_x0000_s1064" style="position:absolute;left:5591907;top:990600;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LkMwwAA&#10;ANwAAAAPAAAAZHJzL2Rvd25yZXYueG1sRI9Pi8IwFMTvgt8hPMGLaKoHcatRloUVr/5bdm+vzWtT&#10;tnkpTdT67Y0geBxm5jfMatPZWlyp9ZVjBdNJAoI4d7riUsHp+D1egPABWWPtmBTcycNm3e+tMNXu&#10;xnu6HkIpIoR9igpMCE0qpc8NWfQT1xBHr3CtxRBlW0rd4i3CbS1nSTKXFiuOCwYb+jKU/x8uVoE8&#10;F3+2yH5OYWTuv2b3sS0p2yo1HHSfSxCBuvAOv9o7rWCRzOB5Jh4BuX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LkMwwAAANwAAAAPAAAAAAAAAAAAAAAAAJcCAABkcnMvZG93&#10;bnJldi54bWxQSwUGAAAAAAQABAD1AAAAhwMAAAAA&#10;" fillcolor="#c6d9f1 [671]" strokecolor="#243f60 [1604]" strokeweight="2pt">
                      <v:textbox>
                        <w:txbxContent>
                          <w:p w14:paraId="4C785AB5"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5</w:t>
                            </w:r>
                          </w:p>
                        </w:txbxContent>
                      </v:textbox>
                    </v:rect>
                  </v:group>
                  <v:group id="Group 803" o:spid="_x0000_s1065" style="position:absolute;left:6658707;top:914400;width:1447800;height:685800" coordorigin="6658707,914400" coordsize="14478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vpUoXGAAAA3AAA&#10;AA8AAAAAAAAAAAAAAAAAqQIAAGRycy9kb3ducmV2LnhtbFBLBQYAAAAABAAEAPoAAACcAwAAAAA=&#10;">
                    <v:rect id="Rectangle 804" o:spid="_x0000_s1066" style="position:absolute;left:6658707;top:914400;width:1447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29GzxAAA&#10;ANwAAAAPAAAAZHJzL2Rvd25yZXYueG1sRI/RasJAFETfC/7DcoW+NRtLsCHNKiIUxZdS9QMu2dsk&#10;mr0bdtck9eu7QqGPw8ycYcr1ZDoxkPOtZQWLJAVBXFndcq3gfPp4yUH4gKyxs0wKfsjDejV7KrHQ&#10;duQvGo6hFhHCvkAFTQh9IaWvGjLoE9sTR+/bOoMhSldL7XCMcNPJ1zRdSoMtx4UGe9o2VF2PN6PA&#10;Lj7D4TRmN6bR7fL2UnX3t1yp5/m0eQcRaAr/4b/2XivI0wwe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NvRs8QAAADcAAAADwAAAAAAAAAAAAAAAACXAgAAZHJzL2Rv&#10;d25yZXYueG1sUEsFBgAAAAAEAAQA9QAAAIgDAAAAAA==&#10;" fillcolor="#4f81bd [3204]" strokecolor="#243f60 [1604]" strokeweight="2pt">
                      <v:textbox>
                        <w:txbxContent>
                          <w:p w14:paraId="7386ECC4" w14:textId="77777777" w:rsidR="00873883" w:rsidRDefault="00873883" w:rsidP="008C53E8">
                            <w:pPr>
                              <w:rPr>
                                <w:rFonts w:eastAsia="Times New Roman"/>
                              </w:rPr>
                            </w:pPr>
                          </w:p>
                        </w:txbxContent>
                      </v:textbox>
                    </v:rect>
                    <v:rect id="Rectangle 805" o:spid="_x0000_s1067" style="position:absolute;left:6734907;top:990600;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vSF4wwAA&#10;ANwAAAAPAAAAZHJzL2Rvd25yZXYueG1sRI9Pi8IwFMTvwn6H8Ba8iKYKK1qNsiwoXv2zi96ezWtT&#10;bF5KE7V++40geBxm5jfMfNnaStyo8aVjBcNBAoI4c7rkQsFhv+pPQPiArLFyTAoe5GG5+OjMMdXu&#10;zlu67UIhIoR9igpMCHUqpc8MWfQDVxNHL3eNxRBlU0jd4D3CbSVHSTKWFkuOCwZr+jGUXXZXq0D+&#10;5iebn/8OoWceR7OZrgs6r5XqfrbfMxCB2vAOv9obrWCSfMHzTDwC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vSF4wwAAANwAAAAPAAAAAAAAAAAAAAAAAJcCAABkcnMvZG93&#10;bnJldi54bWxQSwUGAAAAAAQABAD1AAAAhwMAAAAA&#10;" fillcolor="#c6d9f1 [671]" strokecolor="#243f60 [1604]" strokeweight="2pt">
                      <v:textbox>
                        <w:txbxContent>
                          <w:p w14:paraId="27564715"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11</w:t>
                            </w:r>
                          </w:p>
                        </w:txbxContent>
                      </v:textbox>
                    </v:rect>
                    <v:rect id="Rectangle 806" o:spid="_x0000_s1068" style="position:absolute;left:7420707;top:990600;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b78PxAAA&#10;ANwAAAAPAAAAZHJzL2Rvd25yZXYueG1sRI9Ba8JAFITvhf6H5RV6KbppD6LRVYqg5NpURW/P7Es2&#10;NPs2ZLdJ/PfdguBxmJlvmNVmtI3oqfO1YwXv0wQEceF0zZWCw/duMgfhA7LGxjEpuJGHzfr5aYWp&#10;dgN/UZ+HSkQI+xQVmBDaVEpfGLLop64ljl7pOoshyq6SusMhwm0jP5JkJi3WHBcMtrQ1VPzkv1aB&#10;PJYXW15Ph/BmbmeTLfYVXfdKvb6Mn0sQgcbwCN/bmVYwT2bwfyYeAb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W+/D8QAAADcAAAADwAAAAAAAAAAAAAAAACXAgAAZHJzL2Rv&#10;d25yZXYueG1sUEsFBgAAAAAEAAQA9QAAAIgDAAAAAA==&#10;" fillcolor="#c6d9f1 [671]" strokecolor="#243f60 [1604]" strokeweight="2pt">
                      <v:textbox>
                        <w:txbxContent>
                          <w:p w14:paraId="5D7B5491"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4</w:t>
                            </w:r>
                          </w:p>
                        </w:txbxContent>
                      </v:textbox>
                    </v:rect>
                  </v:group>
                  <v:shape id="Straight Arrow Connector 807" o:spid="_x0000_s1069" type="#_x0000_t32" style="position:absolute;left:737381;top:1257300;width:434926;height:45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Xa2LMMAAADcAAAADwAAAGRycy9kb3ducmV2LnhtbESP0WoCMRRE3wv+Q7iCbzVrwSqrUUQp&#10;rBQKVT/gurluVjc3SxLd9e+bQqGPw8ycYZbr3jbiQT7UjhVMxhkI4tLpmisFp+PH6xxEiMgaG8ek&#10;4EkB1qvByxJz7Tr+pschViJBOOSowMTY5lKG0pDFMHYtcfIuzluMSfpKao9dgttGvmXZu7RYc1ow&#10;2NLWUHk73K2CzZ12RXE97/3nRE9NifFr1mmlRsN+swARqY//4b92oRXMsxn8nklHQK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l2tizDAAAA3AAAAA8AAAAAAAAAAAAA&#10;AAAAoQIAAGRycy9kb3ducmV2LnhtbFBLBQYAAAAABAAEAPkAAACRAwAAAAA=&#10;" strokecolor="#4579b8 [3044]">
                    <v:stroke endarrow="classic" endarrowwidth="wide" endarrowlength="long"/>
                  </v:shape>
                  <v:shape id="Straight Arrow Connector 808" o:spid="_x0000_s1070" type="#_x0000_t32" style="position:absolute;left:2596661;top:1257300;width:381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ykpIcEAAADcAAAADwAAAGRycy9kb3ducmV2LnhtbERPz2vCMBS+C/sfwhvspslkiFSjuOHA&#10;69Sqx0fzbIvNS9bE2u2vNwfB48f3e77sbSM6akPtWMP7SIEgLpypudSw330PpyBCRDbYOCYNfxRg&#10;uXgZzDEz7sY/1G1jKVIIhww1VDH6TMpQVGQxjJwnTtzZtRZjgm0pTYu3FG4bOVZqIi3WnBoq9PRV&#10;UXHZXq2G/8+V8tF36/xY/h7y/npSx82H1m+v/WoGIlIfn+KHe2M0TFVam86kIyA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7KSkhwQAAANwAAAAPAAAAAAAAAAAAAAAA&#10;AKECAABkcnMvZG93bnJldi54bWxQSwUGAAAAAAQABAD5AAAAjwMAAAAA&#10;" strokecolor="#4579b8 [3044]">
                    <v:stroke endarrow="classic" endarrowwidth="wide" endarrowlength="long"/>
                  </v:shape>
                  <v:shape id="Straight Arrow Connector 809" o:spid="_x0000_s1071" type="#_x0000_t32" style="position:absolute;left:4448907;top:1295400;width:381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GWMusQAAADcAAAADwAAAGRycy9kb3ducmV2LnhtbESPT2sCMRTE74V+h/AK3mrSIqKrUWyp&#10;4FXrv+Nj89xd3Lykm7iufnpTKPQ4zMxvmOm8s7VoqQmVYw1vfQWCOHem4kLD9nv5OgIRIrLB2jFp&#10;uFGA+ez5aYqZcVdeU7uJhUgQDhlqKGP0mZQhL8li6DtPnLyTayzGJJtCmgavCW5r+a7UUFqsOC2U&#10;6OmzpPy8uVgN94+F8tG3X7tD8bPfdZejOqwGWvdeusUERKQu/of/2iujYaTG8HsmHQE5e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ZYy6xAAAANwAAAAPAAAAAAAAAAAA&#10;AAAAAKECAABkcnMvZG93bnJldi54bWxQSwUGAAAAAAQABAD5AAAAkgMAAAAA&#10;" strokecolor="#4579b8 [3044]">
                    <v:stroke endarrow="classic" endarrowwidth="wide" endarrowlength="long"/>
                  </v:shape>
                  <v:shape id="Straight Arrow Connector 810" o:spid="_x0000_s1072" type="#_x0000_t32" style="position:absolute;left:6265984;top:1277815;width:381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Iaz+sEAAADcAAAADwAAAGRycy9kb3ducmV2LnhtbERPy2oCMRTdF/yHcAV3NVFEZGoUKwpu&#10;tfWxvExuZ4ZObuIkjqNfbxaFLg/nPV92thYtNaFyrGE0VCCIc2cqLjR8f23fZyBCRDZYOyYNDwqw&#10;XPTe5pgZd+c9tYdYiBTCIUMNZYw+kzLkJVkMQ+eJE/fjGosxwaaQpsF7Cre1HCs1lRYrTg0lelqX&#10;lP8eblbD83OlfPTt5ngurqdjd7uo826i9aDfrT5AROriv/jPvTMaZqM0P51JR0AuX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AhrP6wQAAANwAAAAPAAAAAAAAAAAAAAAA&#10;AKECAABkcnMvZG93bnJldi54bWxQSwUGAAAAAAQABAD5AAAAjwMAAAAA&#10;" strokecolor="#4579b8 [3044]">
                    <v:stroke endarrow="classic" endarrowwidth="wide" endarrowlength="long"/>
                  </v:shape>
                </v:group>
                <v:group id="Group 811" o:spid="_x0000_s1073" style="position:absolute;left:5861;top:1895856;width:8100646;height:694944" coordorigin="5861,1895856" coordsize="8100646,6949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Gu/7TGAAAA3AAA&#10;AA8AAAAAAAAAAAAAAAAAqQIAAGRycy9kb3ducmV2LnhtbFBLBQYAAAAABAAEAPoAAACcAwAAAAA=&#10;">
                  <v:group id="Group 812" o:spid="_x0000_s1074" style="position:absolute;left:3001107;top:1895856;width:1447800;height:685800" coordorigin="3001107,1895856" coordsize="14478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F8YcPGAAAA3AAA&#10;AA8AAAAAAAAAAAAAAAAAqQIAAGRycy9kb3ducmV2LnhtbFBLBQYAAAAABAAEAPoAAACcAwAAAAA=&#10;">
                    <v:rect id="Rectangle 813" o:spid="_x0000_s1075" style="position:absolute;left:3001107;top:1895856;width:1447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698awwAA&#10;ANwAAAAPAAAAZHJzL2Rvd25yZXYueG1sRI/RasJAFETfC/7DcgXf6iYqNURXEaG0+CJVP+CSvSbR&#10;7N2wu5q0X98VBB+HmTnDLNe9acSdnK8tK0jHCQjiwuqaSwWn4+d7BsIHZI2NZVLwSx7Wq8HbEnNt&#10;O/6h+yGUIkLY56igCqHNpfRFRQb92LbE0TtbZzBE6UqpHXYRbho5SZIPabDmuFBhS9uKiuvhZhTY&#10;dB92x252Y+rcV1ZfiuZvnik1GvabBYhAfXiFn+1vrSBLp/A4E4+AXP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698awwAAANwAAAAPAAAAAAAAAAAAAAAAAJcCAABkcnMvZG93&#10;bnJldi54bWxQSwUGAAAAAAQABAD1AAAAhwMAAAAA&#10;" fillcolor="#4f81bd [3204]" strokecolor="#243f60 [1604]" strokeweight="2pt">
                      <v:textbox>
                        <w:txbxContent>
                          <w:p w14:paraId="39C317A2" w14:textId="77777777" w:rsidR="00873883" w:rsidRDefault="00873883" w:rsidP="008C53E8">
                            <w:pPr>
                              <w:rPr>
                                <w:rFonts w:eastAsia="Times New Roman"/>
                              </w:rPr>
                            </w:pPr>
                          </w:p>
                        </w:txbxContent>
                      </v:textbox>
                    </v:rect>
                    <v:rect id="Rectangle 814" o:spid="_x0000_s1076" style="position:absolute;left:3077307;top:1972056;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KBI+wwAA&#10;ANwAAAAPAAAAZHJzL2Rvd25yZXYueG1sRI9Pi8IwFMTvwn6H8Ba8iKaKiHaNsgiKV/8tu7dn89qU&#10;bV5KE7V+eyMIHoeZ+Q0zX7a2EldqfOlYwXCQgCDOnC65UHA8rPtTED4ga6wck4I7eVguPjpzTLW7&#10;8Y6u+1CICGGfogITQp1K6TNDFv3A1cTRy11jMUTZFFI3eItwW8lRkkykxZLjgsGaVoay//3FKpCn&#10;/M/m559j6Jn7r9nONgWdN0p1P9vvLxCB2vAOv9pbrWA6HMPzTDwCcvE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KBI+wwAAANwAAAAPAAAAAAAAAAAAAAAAAJcCAABkcnMvZG93&#10;bnJldi54bWxQSwUGAAAAAAQABAD1AAAAhwMAAAAA&#10;" fillcolor="#c6d9f1 [671]" strokecolor="#243f60 [1604]" strokeweight="2pt">
                      <v:textbox>
                        <w:txbxContent>
                          <w:p w14:paraId="0213CEF0"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5</w:t>
                            </w:r>
                          </w:p>
                        </w:txbxContent>
                      </v:textbox>
                    </v:rect>
                    <v:rect id="Rectangle 815" o:spid="_x0000_s1077" style="position:absolute;left:3763107;top:1972056;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ZLelwwAA&#10;ANwAAAAPAAAAZHJzL2Rvd25yZXYueG1sRI9Pi8IwFMTvwn6H8Ba8iKYKinaNsgiKV/8tu7dn89qU&#10;bV5KE7V+eyMIHoeZ+Q0zX7a2EldqfOlYwXCQgCDOnC65UHA8rPtTED4ga6wck4I7eVguPjpzTLW7&#10;8Y6u+1CICGGfogITQp1K6TNDFv3A1cTRy11jMUTZFFI3eItwW8lRkkykxZLjgsGaVoay//3FKpCn&#10;/M/m559j6Jn7r9nONgWdN0p1P9vvLxCB2vAOv9pbrWA6HMPzTDwCcvE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ZLelwwAAANwAAAAPAAAAAAAAAAAAAAAAAJcCAABkcnMvZG93&#10;bnJldi54bWxQSwUGAAAAAAQABAD1AAAAhwMAAAAA&#10;" fillcolor="#c6d9f1 [671]" strokecolor="#243f60 [1604]" strokeweight="2pt">
                      <v:textbox>
                        <w:txbxContent>
                          <w:p w14:paraId="28BE1F68"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14</w:t>
                            </w:r>
                          </w:p>
                        </w:txbxContent>
                      </v:textbox>
                    </v:rect>
                  </v:group>
                  <v:rect id="Rectangle 816" o:spid="_x0000_s1078" style="position:absolute;left:5861;top:1895856;width:731520;height:6949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tinSxAAA&#10;ANwAAAAPAAAAZHJzL2Rvd25yZXYueG1sRI9Ba8JAFITvBf/D8oReSrOxB9E0q4hQyVVri709sy/Z&#10;0OzbkN3G+O/dguBxmJlvmHw92lYM1PvGsYJZkoIgLp1uuFZw/Px4XYDwAVlj65gUXMnDejV5yjHT&#10;7sJ7Gg6hFhHCPkMFJoQuk9KXhiz6xHXE0atcbzFE2ddS93iJcNvKtzSdS4sNxwWDHW0Nlb+HP6tA&#10;flU/tjp/H8OLuZ5MsdzVdN4p9TwdN+8gAo3hEb63C61gMZvD/5l4BOTq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LYp0sQAAADcAAAADwAAAAAAAAAAAAAAAACXAgAAZHJzL2Rv&#10;d25yZXYueG1sUEsFBgAAAAAEAAQA9QAAAIgDAAAAAA==&#10;" fillcolor="#c6d9f1 [671]" strokecolor="#243f60 [1604]" strokeweight="2pt">
                    <v:textbox>
                      <w:txbxContent>
                        <w:p w14:paraId="25CC2A14" w14:textId="77777777" w:rsidR="00873883" w:rsidRDefault="00873883" w:rsidP="008C53E8">
                          <w:pPr>
                            <w:rPr>
                              <w:rFonts w:eastAsia="Times New Roman"/>
                            </w:rPr>
                          </w:pPr>
                        </w:p>
                      </w:txbxContent>
                    </v:textbox>
                  </v:rect>
                  <v:rect id="Rectangle 817" o:spid="_x0000_s1079" style="position:absolute;left:67407;top:1972056;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VKYSxAAA&#10;ANwAAAAPAAAAZHJzL2Rvd25yZXYueG1sRI/NasMwEITvhb6D2EJujewk1MGNHEIguGlO+XmAxdrY&#10;ptLKWIrtvn1VKPQ4zMw3zGY7WSMG6n3rWEE6T0AQV063XCu4XQ+vaxA+IGs0jknBN3nYFs9PG8y1&#10;G/lMwyXUIkLY56igCaHLpfRVQxb93HXE0bu73mKIsq+l7nGMcGvkIknepMWW40KDHe0bqr4uD6tg&#10;+Tge75++GlZmVZan7ESGMlJq9jLt3kEEmsJ/+K/9oRWs0wx+z8QjII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FSmEsQAAADcAAAADwAAAAAAAAAAAAAAAACXAgAAZHJzL2Rv&#10;d25yZXYueG1sUEsFBgAAAAAEAAQA9QAAAIgDAAAAAA==&#10;" fillcolor="#548dd4 [1951]" strokecolor="#243f60 [1604]" strokeweight="2pt">
                    <v:textbox>
                      <w:txbxContent>
                        <w:p w14:paraId="034466F1"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DBE5F1" w:themeColor="accent1" w:themeTint="33"/>
                              <w:kern w:val="24"/>
                              <w:sz w:val="20"/>
                              <w:szCs w:val="20"/>
                              <w14:shadow w14:blurRad="38100" w14:dist="38100" w14:dir="2700000" w14:sx="100000" w14:sy="100000" w14:kx="0" w14:ky="0" w14:algn="tl">
                                <w14:srgbClr w14:val="000000">
                                  <w14:alpha w14:val="57000"/>
                                </w14:srgbClr>
                              </w14:shadow>
                            </w:rPr>
                            <w:t>T</w:t>
                          </w:r>
                          <w:r w:rsidRPr="008C53E8">
                            <w:rPr>
                              <w:rFonts w:asciiTheme="minorHAnsi" w:hAnsi="Calibri" w:cstheme="minorBidi"/>
                              <w:b/>
                              <w:bCs/>
                              <w:color w:val="DBE5F1" w:themeColor="accent1" w:themeTint="33"/>
                              <w:kern w:val="24"/>
                              <w:position w:val="-5"/>
                              <w:sz w:val="20"/>
                              <w:szCs w:val="20"/>
                              <w:vertAlign w:val="subscript"/>
                              <w14:shadow w14:blurRad="38100" w14:dist="38100" w14:dir="2700000" w14:sx="100000" w14:sy="100000" w14:kx="0" w14:ky="0" w14:algn="tl">
                                <w14:srgbClr w14:val="000000">
                                  <w14:alpha w14:val="57000"/>
                                </w14:srgbClr>
                              </w14:shadow>
                            </w:rPr>
                            <w:t>3</w:t>
                          </w:r>
                        </w:p>
                      </w:txbxContent>
                    </v:textbox>
                  </v:rect>
                  <v:group id="Group 818" o:spid="_x0000_s1080" style="position:absolute;left:1172307;top:1895856;width:1447800;height:685800" coordorigin="1172307,1895856" coordsize="14478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cJRWKcIAAADcAAAADwAA&#10;AAAAAAAAAAAAAACpAgAAZHJzL2Rvd25yZXYueG1sUEsFBgAAAAAEAAQA+gAAAJgDAAAAAA==&#10;">
                    <v:rect id="Rectangle 819" o:spid="_x0000_s1081" style="position:absolute;left:1172307;top:1895856;width:1447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A+jwwwAA&#10;ANwAAAAPAAAAZHJzL2Rvd25yZXYueG1sRI/RasJAFETfC/2H5Rb6VjeRYtPoKkUQxRdp9AMu2dsk&#10;Nns37K4m+vWuIPg4zMwZZrYYTCvO5HxjWUE6SkAQl1Y3XCk47FcfGQgfkDW2lknBhTws5q8vM8y1&#10;7fmXzkWoRISwz1FBHUKXS+nLmgz6ke2Io/dnncEQpaukdthHuGnlOEkm0mDDcaHGjpY1lf/FySiw&#10;6S5s9/3nial366w5lu31K1Pq/W34mYIINIRn+NHeaAVZ+g33M/EIyP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A+jwwwAAANwAAAAPAAAAAAAAAAAAAAAAAJcCAABkcnMvZG93&#10;bnJldi54bWxQSwUGAAAAAAQABAD1AAAAhwMAAAAA&#10;" fillcolor="#4f81bd [3204]" strokecolor="#243f60 [1604]" strokeweight="2pt">
                      <v:textbox>
                        <w:txbxContent>
                          <w:p w14:paraId="62313F7A" w14:textId="77777777" w:rsidR="00873883" w:rsidRDefault="00873883" w:rsidP="008C53E8">
                            <w:pPr>
                              <w:rPr>
                                <w:rFonts w:eastAsia="Times New Roman"/>
                              </w:rPr>
                            </w:pPr>
                          </w:p>
                        </w:txbxContent>
                      </v:textbox>
                    </v:rect>
                    <v:rect id="Rectangle 820" o:spid="_x0000_s1082" style="position:absolute;left:1248507;top:1972056;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f96AvwAA&#10;ANwAAAAPAAAAZHJzL2Rvd25yZXYueG1sRE/LisIwFN0L/kO4ghsZU12IdowiguLWJ87u2tw2ZZqb&#10;0kStf28WgsvDec+Xra3EgxpfOlYwGiYgiDOnSy4UnI6bnykIH5A1Vo5JwYs8LBfdzhxT7Z68p8ch&#10;FCKGsE9RgQmhTqX0mSGLfuhq4sjlrrEYImwKqRt8xnBbyXGSTKTFkmODwZrWhrL/w90qkOf8z+a3&#10;yykMzOtqdrNtQbetUv1eu/oFEagNX/HHvdMKpuM4P56JR0Au3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3oC/AAAA3AAAAA8AAAAAAAAAAAAAAAAAlwIAAGRycy9kb3ducmV2&#10;LnhtbFBLBQYAAAAABAAEAPUAAACDAwAAAAA=&#10;" fillcolor="#c6d9f1 [671]" strokecolor="#243f60 [1604]" strokeweight="2pt">
                      <v:textbox>
                        <w:txbxContent>
                          <w:p w14:paraId="0DC91776"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3</w:t>
                            </w:r>
                          </w:p>
                        </w:txbxContent>
                      </v:textbox>
                    </v:rect>
                    <v:rect id="Rectangle 821" o:spid="_x0000_s1083" style="position:absolute;left:1934307;top:1972056;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M3sbwwAA&#10;ANwAAAAPAAAAZHJzL2Rvd25yZXYueG1sRI9Pi8IwFMTvgt8hvAUvsqZ6WLRrlEVQvPoX9/bavDZl&#10;m5fSRK3ffiMIHoeZ+Q0zX3a2FjdqfeVYwXiUgCDOna64VHA8rD+nIHxA1lg7JgUP8rBc9HtzTLW7&#10;845u+1CKCGGfogITQpNK6XNDFv3INcTRK1xrMUTZllK3eI9wW8tJknxJixXHBYMNrQzlf/urVSBP&#10;xa8tsvMxDM3jYrazTUnZRqnBR/fzDSJQF97hV3urFUwnY3ieiUdAL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M3sbwwAAANwAAAAPAAAAAAAAAAAAAAAAAJcCAABkcnMvZG93&#10;bnJldi54bWxQSwUGAAAAAAQABAD1AAAAhwMAAAAA&#10;" fillcolor="#c6d9f1 [671]" strokecolor="#243f60 [1604]" strokeweight="2pt">
                      <v:textbox>
                        <w:txbxContent>
                          <w:p w14:paraId="69B5E8D4"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19</w:t>
                            </w:r>
                          </w:p>
                        </w:txbxContent>
                      </v:textbox>
                    </v:rect>
                  </v:group>
                  <v:group id="Group 822" o:spid="_x0000_s1084" style="position:absolute;left:4829907;top:1895856;width:1447800;height:685800" coordorigin="4829907,1895856" coordsize="14478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EKt+xAAAANwAAAAPAAAAZHJzL2Rvd25yZXYueG1sRI9Bi8IwFITvC/6H8ARv&#10;a9rKLlKNIqLiQRZWBfH2aJ5tsXkpTWzrv98sCB6HmfmGmS97U4mWGldaVhCPIxDEmdUl5wrOp+3n&#10;FITzyBory6TgSQ6Wi8HHHFNtO/6l9uhzESDsUlRQeF+nUrqsIINubGvi4N1sY9AH2eRSN9gFuKlk&#10;EkXf0mDJYaHAmtYFZffjwyjYdditJvGmPdxv6+f19PVzOcSk1GjYr2YgPPX+HX6191rBNEng/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EKt+xAAAANwAAAAP&#10;AAAAAAAAAAAAAAAAAKkCAABkcnMvZG93bnJldi54bWxQSwUGAAAAAAQABAD6AAAAmgMAAAAA&#10;">
                    <v:rect id="Rectangle 823" o:spid="_x0000_s1085" style="position:absolute;left:4829907;top:1895856;width:1447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hxWnwwAA&#10;ANwAAAAPAAAAZHJzL2Rvd25yZXYueG1sRI/disIwFITvBd8hHME7Tf1ht1SjiLCseLOs7gMcmmNb&#10;bU5KEm316c2C4OUwM98wy3VnanEj5yvLCibjBARxbnXFhYK/49coBeEDssbaMim4k4f1qt9bYqZt&#10;y790O4RCRAj7DBWUITSZlD4vyaAf24Y4eifrDIYoXSG1wzbCTS2nSfIhDVYcF0psaFtSfjlcjQI7&#10;+Qn7Yzu/MrXuO63Oef34TJUaDrrNAkSgLrzDr/ZOK0inM/g/E4+AXD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hxWnwwAAANwAAAAPAAAAAAAAAAAAAAAAAJcCAABkcnMvZG93&#10;bnJldi54bWxQSwUGAAAAAAQABAD1AAAAhwMAAAAA&#10;" fillcolor="#4f81bd [3204]" strokecolor="#243f60 [1604]" strokeweight="2pt">
                      <v:textbox>
                        <w:txbxContent>
                          <w:p w14:paraId="00BB1129" w14:textId="77777777" w:rsidR="00873883" w:rsidRDefault="00873883" w:rsidP="008C53E8">
                            <w:pPr>
                              <w:rPr>
                                <w:rFonts w:eastAsia="Times New Roman"/>
                              </w:rPr>
                            </w:pPr>
                          </w:p>
                        </w:txbxContent>
                      </v:textbox>
                    </v:rect>
                    <v:rect id="Rectangle 824" o:spid="_x0000_s1086" style="position:absolute;left:4906107;top:1972056;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RNiDwwAA&#10;ANwAAAAPAAAAZHJzL2Rvd25yZXYueG1sRI9Pi8IwFMTvC/sdwhP2smiqiGg1yiIoXtc/y3p7Nq9N&#10;sXkpTdT67Y0geBxm5jfMbNHaSlyp8aVjBf1eAoI4c7rkQsF+t+qOQfiArLFyTAru5GEx//yYYard&#10;jX/pug2FiBD2KSowIdSplD4zZNH3XE0cvdw1FkOUTSF1g7cIt5UcJMlIWiw5LhisaWkoO28vVoE8&#10;5Eebn/724dvc/81msi7otFbqq9P+TEEEasM7/GpvtILxYAjPM/EIyP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RNiDwwAAANwAAAAPAAAAAAAAAAAAAAAAAJcCAABkcnMvZG93&#10;bnJldi54bWxQSwUGAAAAAAQABAD1AAAAhwMAAAAA&#10;" fillcolor="#c6d9f1 [671]" strokecolor="#243f60 [1604]" strokeweight="2pt">
                      <v:textbox>
                        <w:txbxContent>
                          <w:p w14:paraId="1C709F2A"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9</w:t>
                            </w:r>
                          </w:p>
                        </w:txbxContent>
                      </v:textbox>
                    </v:rect>
                    <v:rect id="Rectangle 825" o:spid="_x0000_s1087" style="position:absolute;left:5591907;top:1972056;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CH0YwwAA&#10;ANwAAAAPAAAAZHJzL2Rvd25yZXYueG1sRI9Pi8IwFMTvC/sdwhP2smiqoGg1yiIoXtc/y3p7Nq9N&#10;sXkpTdT67Y0geBxm5jfMbNHaSlyp8aVjBf1eAoI4c7rkQsF+t+qOQfiArLFyTAru5GEx//yYYard&#10;jX/pug2FiBD2KSowIdSplD4zZNH3XE0cvdw1FkOUTSF1g7cIt5UcJMlIWiw5LhisaWkoO28vVoE8&#10;5Eebn/724dvc/81msi7otFbqq9P+TEEEasM7/GpvtILxYAjPM/EIyP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CH0YwwAAANwAAAAPAAAAAAAAAAAAAAAAAJcCAABkcnMvZG93&#10;bnJldi54bWxQSwUGAAAAAAQABAD1AAAAhwMAAAAA&#10;" fillcolor="#c6d9f1 [671]" strokecolor="#243f60 [1604]" strokeweight="2pt">
                      <v:textbox>
                        <w:txbxContent>
                          <w:p w14:paraId="5E55223D"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10</w:t>
                            </w:r>
                          </w:p>
                        </w:txbxContent>
                      </v:textbox>
                    </v:rect>
                  </v:group>
                  <v:group id="Group 826" o:spid="_x0000_s1088" style="position:absolute;left:6658707;top:1895856;width:1447800;height:685800" coordorigin="6658707,1895856" coordsize="14478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K619xAAAANwAAAAPAAAAZHJzL2Rvd25yZXYueG1sRI9Pi8IwFMTvwn6H8Ba8&#10;aVplRbpGEVHxIIJ/QPb2aJ5tsXkpTWzrtzcLgsdhZn7DzBadKUVDtSssK4iHEQji1OqCMwWX82Yw&#10;BeE8ssbSMil4koPF/Ks3w0Tblo/UnHwmAoRdggpy76tESpfmZNANbUUcvJutDfog60zqGtsAN6Uc&#10;RdFEGiw4LORY0Sqn9H56GAXbFtvlOF43+/tt9fw7/xyu+5iU6n93y18Qnjr/Cb/bO61gOprA/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gK619xAAAANwAAAAP&#10;AAAAAAAAAAAAAAAAAKkCAABkcnMvZG93bnJldi54bWxQSwUGAAAAAAQABAD6AAAAmgMAAAAA&#10;">
                    <v:rect id="Rectangle 827" o:spid="_x0000_s1089" style="position:absolute;left:6658707;top:1895856;width:1447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vBOkwgAA&#10;ANwAAAAPAAAAZHJzL2Rvd25yZXYueG1sRI/RisIwFETfBf8hXME3TRXRUo2yCLKLL6L1Ay7N3ba7&#10;zU1Joq1+vVlY8HGYmTPMZtebRtzJ+dqygtk0AUFcWF1zqeCaHyYpCB+QNTaWScGDPOy2w8EGM207&#10;PtP9EkoRIewzVFCF0GZS+qIig35qW+LofVtnMETpSqkddhFuGjlPkqU0WHNcqLClfUXF7+VmFNjZ&#10;KRzzbnFj6txnWv8UzXOVKjUe9R9rEIH68A7/t7+0gnS+gr8z8QjI7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O8E6TCAAAA3AAAAA8AAAAAAAAAAAAAAAAAlwIAAGRycy9kb3du&#10;cmV2LnhtbFBLBQYAAAAABAAEAPUAAACGAwAAAAA=&#10;" fillcolor="#4f81bd [3204]" strokecolor="#243f60 [1604]" strokeweight="2pt">
                      <v:textbox>
                        <w:txbxContent>
                          <w:p w14:paraId="000D0A00" w14:textId="77777777" w:rsidR="00873883" w:rsidRDefault="00873883" w:rsidP="008C53E8">
                            <w:pPr>
                              <w:rPr>
                                <w:rFonts w:eastAsia="Times New Roman"/>
                              </w:rPr>
                            </w:pPr>
                          </w:p>
                        </w:txbxContent>
                      </v:textbox>
                    </v:rect>
                    <v:rect id="Rectangle 828" o:spid="_x0000_s1090" style="position:absolute;left:6734907;top:1972056;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dKGvwAA&#10;ANwAAAAPAAAAZHJzL2Rvd25yZXYueG1sRE/LisIwFN0L/kO4ghsZU12IdowiguLWJ87u2tw2ZZqb&#10;0kStf28WgsvDec+Xra3EgxpfOlYwGiYgiDOnSy4UnI6bnykIH5A1Vo5JwYs8LBfdzhxT7Z68p8ch&#10;FCKGsE9RgQmhTqX0mSGLfuhq4sjlrrEYImwKqRt8xnBbyXGSTKTFkmODwZrWhrL/w90qkOf8z+a3&#10;yykMzOtqdrNtQbetUv1eu/oFEagNX/HHvdMKpuO4Np6JR0Au3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QJ0oa/AAAA3AAAAA8AAAAAAAAAAAAAAAAAlwIAAGRycy9kb3ducmV2&#10;LnhtbFBLBQYAAAAABAAEAPUAAACDAwAAAAA=&#10;" fillcolor="#c6d9f1 [671]" strokecolor="#243f60 [1604]" strokeweight="2pt">
                      <v:textbox>
                        <w:txbxContent>
                          <w:p w14:paraId="7215502D"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10</w:t>
                            </w:r>
                          </w:p>
                        </w:txbxContent>
                      </v:textbox>
                    </v:rect>
                    <v:rect id="Rectangle 829" o:spid="_x0000_s1091" style="position:absolute;left:7420707;top:1972056;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RXcdwgAA&#10;ANwAAAAPAAAAZHJzL2Rvd25yZXYueG1sRI9Bi8IwFITvC/6H8AQvi6Z6EK1GEUHxqusuens2r02x&#10;eSlN1PrvzYLgcZiZb5j5srWVuFPjS8cKhoMEBHHmdMmFguPPpj8B4QOyxsoxKXiSh+Wi8zXHVLsH&#10;7+l+CIWIEPYpKjAh1KmUPjNk0Q9cTRy93DUWQ5RNIXWDjwi3lRwlyVhaLDkuGKxpbSi7Hm5WgfzN&#10;zza//B3Dt3mezG66LeiyVarXbVczEIHa8Am/2zutYDKawv+ZeATk4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tFdx3CAAAA3AAAAA8AAAAAAAAAAAAAAAAAlwIAAGRycy9kb3du&#10;cmV2LnhtbFBLBQYAAAAABAAEAPUAAACGAwAAAAA=&#10;" fillcolor="#c6d9f1 [671]" strokecolor="#243f60 [1604]" strokeweight="2pt">
                      <v:textbox>
                        <w:txbxContent>
                          <w:p w14:paraId="5D2FC5CC"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8</w:t>
                            </w:r>
                          </w:p>
                        </w:txbxContent>
                      </v:textbox>
                    </v:rect>
                  </v:group>
                  <v:shape id="Straight Arrow Connector 830" o:spid="_x0000_s1092" type="#_x0000_t32" style="position:absolute;left:737381;top:2238756;width:434926;height:45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PPk5cEAAADcAAAADwAAAGRycy9kb3ducmV2LnhtbERP3WrCMBS+H/gO4Qi7m6mTbVJNiziE&#10;jsFg6gMcm2NTbU5KEm339svFYJcf3/+6HG0n7uRD61jBfJaBIK6dbrlRcDzsnpYgQkTW2DkmBT8U&#10;oCwmD2vMtRv4m+772IgUwiFHBSbGPpcy1IYshpnriRN3dt5iTNA3UnscUrjt5HOWvUqLLacGgz1t&#10;DdXX/c0q2Nzovaoupw//Odcvpsb49TZopR6n42YFItIY/8V/7korWC7S/HQmHQF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Y8+TlwQAAANwAAAAPAAAAAAAAAAAAAAAA&#10;AKECAABkcnMvZG93bnJldi54bWxQSwUGAAAAAAQABAD5AAAAjwMAAAAA&#10;" strokecolor="#4579b8 [3044]">
                    <v:stroke endarrow="classic" endarrowwidth="wide" endarrowlength="long"/>
                  </v:shape>
                  <v:shape id="Straight Arrow Connector 831" o:spid="_x0000_s1093" type="#_x0000_t32" style="position:absolute;left:2596661;top:2238756;width:381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H9KAcQAAADcAAAADwAAAGRycy9kb3ducmV2LnhtbESPQWsCMRSE74L/IbyCN01spchqFC0t&#10;eNVq7fGxee4u3bykm7iu/npTKHgcZuYbZr7sbC1aakLlWMN4pEAQ585UXGjYf34MpyBCRDZYOyYN&#10;VwqwXPR7c8yMu/CW2l0sRIJwyFBDGaPPpAx5SRbDyHni5J1cYzEm2RTSNHhJcFvLZ6VepcWK00KJ&#10;nt5Kyn92Z6vhtl4pH337fjgWv1+H7vytjpuJ1oOnbjUDEamLj/B/e2M0TF/G8HcmHQG5u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kf0oBxAAAANwAAAAPAAAAAAAAAAAA&#10;AAAAAKECAABkcnMvZG93bnJldi54bWxQSwUGAAAAAAQABAD5AAAAkgMAAAAA&#10;" strokecolor="#4579b8 [3044]">
                    <v:stroke endarrow="classic" endarrowwidth="wide" endarrowlength="long"/>
                  </v:shape>
                  <v:shape id="Straight Arrow Connector 832" o:spid="_x0000_s1094" type="#_x0000_t32" style="position:absolute;left:4448907;top:2276856;width:381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K3UdsUAAADcAAAADwAAAGRycy9kb3ducmV2LnhtbESPQWsCMRSE74L/ITzBmya1pchqFC0t&#10;eK3t1h4fm+fu0s1L3MR19debQqHHYWa+YZbr3jaiozbUjjU8TBUI4sKZmksNnx9vkzmIEJENNo5J&#10;w5UCrFfDwRIz4y78Tt0+liJBOGSooYrRZ1KGoiKLYeo8cfKOrrUYk2xLaVq8JLht5EypZ2mx5rRQ&#10;oaeXioqf/dlquG03ykffveaH8vSV9+dvddg9aT0e9ZsFiEh9/A//tXdGw/xxBr9n0hGQq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K3UdsUAAADcAAAADwAAAAAAAAAA&#10;AAAAAAChAgAAZHJzL2Rvd25yZXYueG1sUEsFBgAAAAAEAAQA+QAAAJMDAAAAAA==&#10;" strokecolor="#4579b8 [3044]">
                    <v:stroke endarrow="classic" endarrowwidth="wide" endarrowlength="long"/>
                  </v:shape>
                  <v:shape id="Straight Arrow Connector 833" o:spid="_x0000_s1095" type="#_x0000_t32" style="position:absolute;left:6265984;top:2259271;width:381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7cUAAADcAAAADwAAAGRycy9kb3ducmV2LnhtbESPT2sCMRTE7wW/Q3hCbzWpFpHVKCot&#10;eK1/ao+PzXN36eYlbuK67advBMHjMDO/YWaLztaipSZUjjW8DhQI4tyZigsN+93HywREiMgGa8ek&#10;4ZcCLOa9pxlmxl35k9ptLESCcMhQQxmjz6QMeUkWw8B54uSdXGMxJtkU0jR4TXBby6FSY2mx4rRQ&#10;oqd1SfnP9mI1/K2Wykffvh+Oxfnr0F2+1XHzpvVzv1tOQUTq4iN8b2+MhsloBLcz6QjI+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x7cUAAADcAAAADwAAAAAAAAAA&#10;AAAAAAChAgAAZHJzL2Rvd25yZXYueG1sUEsFBgAAAAAEAAQA+QAAAJMDAAAAAA==&#10;" strokecolor="#4579b8 [3044]">
                    <v:stroke endarrow="classic" endarrowwidth="wide" endarrowlength="long"/>
                  </v:shape>
                </v:group>
                <v:group id="Group 834" o:spid="_x0000_s1096" style="position:absolute;left:5862;top:2810256;width:8100646;height:694944" coordorigin="5862,2810256" coordsize="8100646,6949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6bABMxgAAANwAAAAPAAAAZHJzL2Rvd25yZXYueG1sRI9Ba8JAFITvBf/D8oTe&#10;6ibaFkndhCC29CBCVZDeHtlnEpJ9G7LbJP77bkHocZiZb5hNNplWDNS72rKCeBGBIC6srrlUcD69&#10;P61BOI+ssbVMCm7kIEtnDxtMtB35i4ajL0WAsEtQQeV9l0jpiooMuoXtiIN3tb1BH2RfSt3jGOCm&#10;lcsoepUGaw4LFXa0rahojj9GwceIY76Kd8O+uW5v36eXw2Ufk1KP8yl/A+Fp8v/he/tTK1ivnuH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psAEzGAAAA3AAA&#10;AA8AAAAAAAAAAAAAAAAAqQIAAGRycy9kb3ducmV2LnhtbFBLBQYAAAAABAAEAPoAAACcAwAAAAA=&#10;">
                  <v:group id="Group 835" o:spid="_x0000_s1097" style="position:absolute;left:3001108;top:2810256;width:1447800;height:685800" coordorigin="3001108,2810256" coordsize="14478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IKXXxAAAANwAAAAPAAAAZHJzL2Rvd25yZXYueG1sRI9Bi8IwFITvgv8hPMGb&#10;plVcpBpFRGUPsrB1YfH2aJ5tsXkpTWzrv98sCB6HmfmGWW97U4mWGldaVhBPIxDEmdUl5wp+LsfJ&#10;EoTzyBory6TgSQ62m+FgjYm2HX9Tm/pcBAi7BBUU3teJlC4ryKCb2po4eDfbGPRBNrnUDXYBbio5&#10;i6IPabDksFBgTfuCsnv6MApOHXa7eXxoz/fb/nm9LL5+zzEpNR71uxUIT71/h1/tT61gOV/A/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VIKXXxAAAANwAAAAP&#10;AAAAAAAAAAAAAAAAAKkCAABkcnMvZG93bnJldi54bWxQSwUGAAAAAAQABAD6AAAAmgMAAAAA&#10;">
                    <v:rect id="Rectangle 836" o:spid="_x0000_s1098" style="position:absolute;left:3001108;top:2810256;width:1447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KSDixAAA&#10;ANwAAAAPAAAAZHJzL2Rvd25yZXYueG1sRI/NasMwEITvgbyD2EBviZy2uMaNYkKgNORSkvQBFmtr&#10;u7VWRpJ/mqePCoUch5n5htkUk2nFQM43lhWsVwkI4tLqhisFn5e3ZQbCB2SNrWVS8Eseiu18tsFc&#10;25FPNJxDJSKEfY4K6hC6XEpf1mTQr2xHHL0v6wyGKF0ltcMxwk0rH5MklQYbjgs1drSvqfw590aB&#10;XX+E42V87plG954132V7fcmUelhMu1cQgaZwD/+3D1pB9pTC35l4BOT2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kg4sQAAADcAAAADwAAAAAAAAAAAAAAAACXAgAAZHJzL2Rv&#10;d25yZXYueG1sUEsFBgAAAAAEAAQA9QAAAIgDAAAAAA==&#10;" fillcolor="#4f81bd [3204]" strokecolor="#243f60 [1604]" strokeweight="2pt">
                      <v:textbox>
                        <w:txbxContent>
                          <w:p w14:paraId="5A35751F" w14:textId="77777777" w:rsidR="00873883" w:rsidRDefault="00873883" w:rsidP="008C53E8">
                            <w:pPr>
                              <w:rPr>
                                <w:rFonts w:eastAsia="Times New Roman"/>
                              </w:rPr>
                            </w:pPr>
                          </w:p>
                        </w:txbxContent>
                      </v:textbox>
                    </v:rect>
                    <v:rect id="Rectangle 837" o:spid="_x0000_s1099" style="position:absolute;left:3077308;top:2886456;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T9ApxQAA&#10;ANwAAAAPAAAAZHJzL2Rvd25yZXYueG1sRI9Ba8JAFITvBf/D8gQvRTdaaG3qGkRQvGrTYm/P7Es2&#10;NPs2ZLcx/nu3UOhxmJlvmFU22Eb01PnasYL5LAFBXDhdc6Ugf99NlyB8QNbYOCYFN/KQrUcPK0y1&#10;u/KR+lOoRISwT1GBCaFNpfSFIYt+5lri6JWusxii7CqpO7xGuG3kIkmepcWa44LBlraGiu/Tj1Ug&#10;P8ovW14+8/BobmdzeN1XdNkrNRkPmzcQgYbwH/5rH7SC5dML/J6JR0Cu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BP0CnFAAAA3AAAAA8AAAAAAAAAAAAAAAAAlwIAAGRycy9k&#10;b3ducmV2LnhtbFBLBQYAAAAABAAEAPUAAACJAwAAAAA=&#10;" fillcolor="#c6d9f1 [671]" strokecolor="#243f60 [1604]" strokeweight="2pt">
                      <v:textbox>
                        <w:txbxContent>
                          <w:p w14:paraId="240F2409"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8</w:t>
                            </w:r>
                          </w:p>
                        </w:txbxContent>
                      </v:textbox>
                    </v:rect>
                    <v:rect id="Rectangle 838" o:spid="_x0000_s1100" style="position:absolute;left:3763108;top:2886456;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0ERbvwAA&#10;ANwAAAAPAAAAZHJzL2Rvd25yZXYueG1sRE/LisIwFN0P+A/hCm6GMVVBtGMUERS3PnF21+a2KdPc&#10;lCZq/XuzEFweznu2aG0l7tT40rGCQT8BQZw5XXKh4HhY/0xA+ICssXJMCp7kYTHvfM0w1e7BO7rv&#10;QyFiCPsUFZgQ6lRKnxmy6PuuJo5c7hqLIcKmkLrBRwy3lRwmyVhaLDk2GKxpZSj739+sAnnK/2x+&#10;PR/Dt3lezHa6Kei6UarXbZe/IAK14SN+u7dawWQU18Yz8QjI+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HQRFu/AAAA3AAAAA8AAAAAAAAAAAAAAAAAlwIAAGRycy9kb3ducmV2&#10;LnhtbFBLBQYAAAAABAAEAPUAAACDAwAAAAA=&#10;" fillcolor="#c6d9f1 [671]" strokecolor="#243f60 [1604]" strokeweight="2pt">
                      <v:textbox>
                        <w:txbxContent>
                          <w:p w14:paraId="61B64C33"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15</w:t>
                            </w:r>
                          </w:p>
                        </w:txbxContent>
                      </v:textbox>
                    </v:rect>
                  </v:group>
                  <v:rect id="Rectangle 839" o:spid="_x0000_s1101" style="position:absolute;left:5862;top:2810256;width:731520;height:6949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OHAwwAA&#10;ANwAAAAPAAAAZHJzL2Rvd25yZXYueG1sRI9Pi8IwFMTvwn6H8Ba8iKa6INo1igiKV/8t6+3ZvDZl&#10;m5fSRK3ffiMIHoeZ+Q0zW7S2EjdqfOlYwXCQgCDOnC65UHA8rPsTED4ga6wck4IHeVjMPzozTLW7&#10;845u+1CICGGfogITQp1K6TNDFv3A1cTRy11jMUTZFFI3eI9wW8lRkoylxZLjgsGaVoayv/3VKpCn&#10;/Gzzy88x9Mzj12ynm4IuG6W6n+3yG0SgNrzDr/ZWK5h8TeF5Jh4BOf8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OHAwwAAANwAAAAPAAAAAAAAAAAAAAAAAJcCAABkcnMvZG93&#10;bnJldi54bWxQSwUGAAAAAAQABAD1AAAAhwMAAAAA&#10;" fillcolor="#c6d9f1 [671]" strokecolor="#243f60 [1604]" strokeweight="2pt">
                    <v:textbox>
                      <w:txbxContent>
                        <w:p w14:paraId="00A640FE" w14:textId="77777777" w:rsidR="00873883" w:rsidRDefault="00873883" w:rsidP="008C53E8">
                          <w:pPr>
                            <w:rPr>
                              <w:rFonts w:eastAsia="Times New Roman"/>
                            </w:rPr>
                          </w:pPr>
                        </w:p>
                      </w:txbxContent>
                    </v:textbox>
                  </v:rect>
                  <v:rect id="Rectangle 840" o:spid="_x0000_s1102" style="position:absolute;left:67408;top:2886456;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hF7wQAA&#10;ANwAAAAPAAAAZHJzL2Rvd25yZXYueG1sRE9LasMwEN0Hegcxhe4Suampg2MllEBx3azi9gCDNf4Q&#10;aWQsxXFvXy0KXT7evzgu1oiZJj84VvC8SUAQN04P3Cn4/npf70D4gKzROCYFP+TheHhYFZhrd+cL&#10;zXXoRAxhn6OCPoQxl9I3PVn0GzcSR651k8UQ4dRJPeE9hlsjt0nyKi0OHBt6HOnUU3Otb1bBy62q&#10;2k/fzKlJy/KcnclQRko9PS5vexCBlvAv/nN/aAW7NM6PZ+IRkId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A4Re8EAAADcAAAADwAAAAAAAAAAAAAAAACXAgAAZHJzL2Rvd25y&#10;ZXYueG1sUEsFBgAAAAAEAAQA9QAAAIUDAAAAAA==&#10;" fillcolor="#548dd4 [1951]" strokecolor="#243f60 [1604]" strokeweight="2pt">
                    <v:textbox>
                      <w:txbxContent>
                        <w:p w14:paraId="076B565F"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DBE5F1" w:themeColor="accent1" w:themeTint="33"/>
                              <w:kern w:val="24"/>
                              <w:sz w:val="20"/>
                              <w:szCs w:val="20"/>
                              <w14:shadow w14:blurRad="38100" w14:dist="38100" w14:dir="2700000" w14:sx="100000" w14:sy="100000" w14:kx="0" w14:ky="0" w14:algn="tl">
                                <w14:srgbClr w14:val="000000">
                                  <w14:alpha w14:val="57000"/>
                                </w14:srgbClr>
                              </w14:shadow>
                            </w:rPr>
                            <w:t>T</w:t>
                          </w:r>
                          <w:r w:rsidRPr="008C53E8">
                            <w:rPr>
                              <w:rFonts w:asciiTheme="minorHAnsi" w:hAnsi="Calibri" w:cstheme="minorBidi"/>
                              <w:b/>
                              <w:bCs/>
                              <w:color w:val="DBE5F1" w:themeColor="accent1" w:themeTint="33"/>
                              <w:kern w:val="24"/>
                              <w:position w:val="-5"/>
                              <w:sz w:val="20"/>
                              <w:szCs w:val="20"/>
                              <w:vertAlign w:val="subscript"/>
                              <w14:shadow w14:blurRad="38100" w14:dist="38100" w14:dir="2700000" w14:sx="100000" w14:sy="100000" w14:kx="0" w14:ky="0" w14:algn="tl">
                                <w14:srgbClr w14:val="000000">
                                  <w14:alpha w14:val="57000"/>
                                </w14:srgbClr>
                              </w14:shadow>
                            </w:rPr>
                            <w:t>4</w:t>
                          </w:r>
                        </w:p>
                      </w:txbxContent>
                    </v:textbox>
                  </v:rect>
                  <v:group id="Group 841" o:spid="_x0000_s1103" style="position:absolute;left:1172308;top:2810256;width:1447800;height:685800" coordorigin="1172308,2810256" coordsize="14478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yHdCpxAAAANwAAAAP&#10;AAAAAAAAAAAAAAAAAKkCAABkcnMvZG93bnJldi54bWxQSwUGAAAAAAQABAD6AAAAmgMAAAAA&#10;">
                    <v:rect id="Rectangle 842" o:spid="_x0000_s1104" style="position:absolute;left:1172308;top:2810256;width:1447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FWcwgAA&#10;ANwAAAAPAAAAZHJzL2Rvd25yZXYueG1sRI/disIwFITvF3yHcATv1lQRt1SjiCCKN4s/D3Bojm21&#10;OSlJtNWn3wjCXg4z8w0zX3amFg9yvrKsYDRMQBDnVldcKDifNt8pCB+QNdaWScGTPCwXva85Ztq2&#10;fKDHMRQiQthnqKAMocmk9HlJBv3QNsTRu1hnMETpCqkdthFuajlOkqk0WHFcKLGhdUn57Xg3Cuzo&#10;N+xP7eTO1LptWl3z+vWTKjXod6sZiEBd+A9/2jutIJ2M4X0mHgG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4UVZzCAAAA3AAAAA8AAAAAAAAAAAAAAAAAlwIAAGRycy9kb3du&#10;cmV2LnhtbFBLBQYAAAAABAAEAPUAAACGAwAAAAA=&#10;" fillcolor="#4f81bd [3204]" strokecolor="#243f60 [1604]" strokeweight="2pt">
                      <v:textbox>
                        <w:txbxContent>
                          <w:p w14:paraId="30FEA23A" w14:textId="77777777" w:rsidR="00873883" w:rsidRDefault="00873883" w:rsidP="008C53E8">
                            <w:pPr>
                              <w:rPr>
                                <w:rFonts w:eastAsia="Times New Roman"/>
                              </w:rPr>
                            </w:pPr>
                          </w:p>
                        </w:txbxContent>
                      </v:textbox>
                    </v:rect>
                    <v:rect id="Rectangle 843" o:spid="_x0000_s1105" style="position:absolute;left:1248508;top:2886456;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cqVXxQAA&#10;ANwAAAAPAAAAZHJzL2Rvd25yZXYueG1sRI9Ba8JAFITvBf/D8gQvRTfaUmzqGkRQvGrTYm/P7Es2&#10;NPs2ZLcx/nu3UOhxmJlvmFU22Eb01PnasYL5LAFBXDhdc6Ugf99NlyB8QNbYOCYFN/KQrUcPK0y1&#10;u/KR+lOoRISwT1GBCaFNpfSFIYt+5lri6JWusxii7CqpO7xGuG3kIklepMWa44LBlraGiu/Tj1Ug&#10;P8ovW14+8/BobmdzeN1XdNkrNRkPmzcQgYbwH/5rH7SC5fMT/J6JR0Cu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dypVfFAAAA3AAAAA8AAAAAAAAAAAAAAAAAlwIAAGRycy9k&#10;b3ducmV2LnhtbFBLBQYAAAAABAAEAPUAAACJAwAAAAA=&#10;" fillcolor="#c6d9f1 [671]" strokecolor="#243f60 [1604]" strokeweight="2pt">
                      <v:textbox>
                        <w:txbxContent>
                          <w:p w14:paraId="77177B0C"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4</w:t>
                            </w:r>
                          </w:p>
                        </w:txbxContent>
                      </v:textbox>
                    </v:rect>
                    <v:rect id="Rectangle 844" o:spid="_x0000_s1106" style="position:absolute;left:1934308;top:2886456;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mz0jxQAA&#10;ANwAAAAPAAAAZHJzL2Rvd25yZXYueG1sRI9Ba8JAFITvgv9heQUvopuKFE1dRQoNuTZNxd6e2Zds&#10;aPZtyG41/vtuodDjMDPfMLvDaDtxpcG3jhU8LhMQxJXTLTcKyvfXxQaED8gaO8ek4E4eDvvpZIep&#10;djd+o2sRGhEh7FNUYELoUyl9ZciiX7qeOHq1GyyGKIdG6gFvEW47uUqSJ2mx5bhgsKcXQ9VX8W0V&#10;yI/609aXUxnm5n42+TZr6JIpNXsYj88gAo3hP/zXzrWCzXoNv2fiEZD7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ibPSPFAAAA3AAAAA8AAAAAAAAAAAAAAAAAlwIAAGRycy9k&#10;b3ducmV2LnhtbFBLBQYAAAAABAAEAPUAAACJAwAAAAA=&#10;" fillcolor="#c6d9f1 [671]" strokecolor="#243f60 [1604]" strokeweight="2pt">
                      <v:textbox>
                        <w:txbxContent>
                          <w:p w14:paraId="3D7C3B79"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20</w:t>
                            </w:r>
                          </w:p>
                        </w:txbxContent>
                      </v:textbox>
                    </v:rect>
                  </v:group>
                  <v:group id="Group 845" o:spid="_x0000_s1107" style="position:absolute;left:4829908;top:2810256;width:1447800;height:685800" coordorigin="4829908,2810256" coordsize="14478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JtaqxgAAANwAAAAPAAAAZHJzL2Rvd25yZXYueG1sRI9Ba8JAFITvBf/D8oTe&#10;6ia2FkndhCBaepBCVZDeHtlnEpJ9G7JrEv99t1DocZiZb5hNNplWDNS72rKCeBGBIC6srrlUcD7t&#10;n9YgnEfW2FomBXdykKWzhw0m2o78RcPRlyJA2CWooPK+S6R0RUUG3cJ2xMG72t6gD7Ivpe5xDHDT&#10;ymUUvUqDNYeFCjvaVlQ0x5tR8D7imD/Hu+HQXLf379Pq83KISanH+ZS/gfA0+f/wX/tDK1i/rOD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0m1qrGAAAA3AAA&#10;AA8AAAAAAAAAAAAAAAAAqQIAAGRycy9kb3ducmV2LnhtbFBLBQYAAAAABAAEAPoAAACcAwAAAAA=&#10;">
                    <v:rect id="Rectangle 846" o:spid="_x0000_s1108" style="position:absolute;left:4829908;top:2810256;width:1447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L1OfwgAA&#10;ANwAAAAPAAAAZHJzL2Rvd25yZXYueG1sRI/RisIwFETfBf8hXME3TRVxS9coIoiyL6LuB1yaa1tt&#10;bkoSbfXrN4Kwj8PMnGEWq87U4kHOV5YVTMYJCOLc6ooLBb/n7SgF4QOyxtoyKXiSh9Wy31tgpm3L&#10;R3qcQiEihH2GCsoQmkxKn5dk0I9tQxy9i3UGQ5SukNphG+GmltMkmUuDFceFEhvalJTfTnejwE4O&#10;4efczu5Mrdul1TWvX1+pUsNBt/4GEagL/+FPe68VpLM5vM/EIyC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vU5/CAAAA3AAAAA8AAAAAAAAAAAAAAAAAlwIAAGRycy9kb3du&#10;cmV2LnhtbFBLBQYAAAAABAAEAPUAAACGAwAAAAA=&#10;" fillcolor="#4f81bd [3204]" strokecolor="#243f60 [1604]" strokeweight="2pt">
                      <v:textbox>
                        <w:txbxContent>
                          <w:p w14:paraId="0F919F43" w14:textId="77777777" w:rsidR="00873883" w:rsidRDefault="00873883" w:rsidP="008C53E8">
                            <w:pPr>
                              <w:rPr>
                                <w:rFonts w:eastAsia="Times New Roman"/>
                              </w:rPr>
                            </w:pPr>
                          </w:p>
                        </w:txbxContent>
                      </v:textbox>
                    </v:rect>
                    <v:rect id="Rectangle 847" o:spid="_x0000_s1109" style="position:absolute;left:4906108;top:2886456;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SaNUxQAA&#10;ANwAAAAPAAAAZHJzL2Rvd25yZXYueG1sRI9Ba8JAFITvBf/D8gQvRTdKaW3qGkRQvGrTYm/P7Es2&#10;NPs2ZLcx/nu3UOhxmJlvmFU22Eb01PnasYL5LAFBXDhdc6Ugf99NlyB8QNbYOCYFN/KQrUcPK0y1&#10;u/KR+lOoRISwT1GBCaFNpfSFIYt+5lri6JWusxii7CqpO7xGuG3kIkmepcWa44LBlraGiu/Tj1Ug&#10;P8ovW14+8/BobmdzeN1XdNkrNRkPmzcQgYbwH/5rH7SC5dML/J6JR0Cu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hJo1TFAAAA3AAAAA8AAAAAAAAAAAAAAAAAlwIAAGRycy9k&#10;b3ducmV2LnhtbFBLBQYAAAAABAAEAPUAAACJAwAAAAA=&#10;" fillcolor="#c6d9f1 [671]" strokecolor="#243f60 [1604]" strokeweight="2pt">
                      <v:textbox>
                        <w:txbxContent>
                          <w:p w14:paraId="3012F9A4"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9</w:t>
                            </w:r>
                          </w:p>
                        </w:txbxContent>
                      </v:textbox>
                    </v:rect>
                    <v:rect id="Rectangle 848" o:spid="_x0000_s1110" style="position:absolute;left:5591908;top:2886456;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1jcmvwAA&#10;ANwAAAAPAAAAZHJzL2Rvd25yZXYueG1sRE/LisIwFN0P+A/hCm6GMVVEtGMUERS3PnF21+a2KdPc&#10;lCZq/XuzEFweznu2aG0l7tT40rGCQT8BQZw5XXKh4HhY/0xA+ICssXJMCp7kYTHvfM0w1e7BO7rv&#10;QyFiCPsUFZgQ6lRKnxmy6PuuJo5c7hqLIcKmkLrBRwy3lRwmyVhaLDk2GKxpZSj739+sAnnK/2x+&#10;PR/Dt3lezHa6Kei6UarXbZe/IAK14SN+u7dawWQU18Yz8QjI+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nWNya/AAAA3AAAAA8AAAAAAAAAAAAAAAAAlwIAAGRycy9kb3ducmV2&#10;LnhtbFBLBQYAAAAABAAEAPUAAACDAwAAAAA=&#10;" fillcolor="#c6d9f1 [671]" strokecolor="#243f60 [1604]" strokeweight="2pt">
                      <v:textbox>
                        <w:txbxContent>
                          <w:p w14:paraId="0BFD274C"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10</w:t>
                            </w:r>
                          </w:p>
                        </w:txbxContent>
                      </v:textbox>
                    </v:rect>
                  </v:group>
                  <v:group id="Group 849" o:spid="_x0000_s1111" style="position:absolute;left:6658708;top:2810256;width:1447800;height:685800" coordorigin="6658708,2810256" coordsize="14478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a9yvxgAAANwAAAAPAAAAZHJzL2Rvd25yZXYueG1sRI9Ba8JAFITvgv9heUJv&#10;dRNri41ZRUSlBylUC8XbI/tMQrJvQ3ZN4r/vFgoeh5n5hknXg6lFR60rLSuIpxEI4szqknMF3+f9&#10;8wKE88gaa8uk4E4O1qvxKMVE256/qDv5XAQIuwQVFN43iZQuK8igm9qGOHhX2xr0Qba51C32AW5q&#10;OYuiN2mw5LBQYEPbgrLqdDMKDj32m5d41x2r6/Z+Ob9+/hxjUuppMmyWIDwN/hH+b39oBYv5O/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xr3K/GAAAA3AAA&#10;AA8AAAAAAAAAAAAAAAAAqQIAAGRycy9kb3ducmV2LnhtbFBLBQYAAAAABAAEAPoAAACcAwAAAAA=&#10;">
                    <v:rect id="Rectangle 850" o:spid="_x0000_s1112" style="position:absolute;left:6658708;top:2810256;width:1447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U/itwQAA&#10;ANwAAAAPAAAAZHJzL2Rvd25yZXYueG1sRE/dasIwFL4f7B3CGXg30w6dpRqLCMOxG5n6AIfm2HZr&#10;TkqS/rinXy4ELz++/00xmVYM5HxjWUE6T0AQl1Y3XCm4nD9eMxA+IGtsLZOCG3kots9PG8y1Hfmb&#10;hlOoRAxhn6OCOoQul9KXNRn0c9sRR+5qncEQoaukdjjGcNPKtyR5lwYbjg01drSvqfw99UaBTY/h&#10;6zwueqbRHbLmp2z/VplSs5dptwYRaAoP8d39qRVkyzg/nolHQG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FP4rcEAAADcAAAADwAAAAAAAAAAAAAAAACXAgAAZHJzL2Rvd25y&#10;ZXYueG1sUEsFBgAAAAAEAAQA9QAAAIUDAAAAAA==&#10;" fillcolor="#4f81bd [3204]" strokecolor="#243f60 [1604]" strokeweight="2pt">
                      <v:textbox>
                        <w:txbxContent>
                          <w:p w14:paraId="7207D249" w14:textId="77777777" w:rsidR="00873883" w:rsidRDefault="00873883" w:rsidP="008C53E8">
                            <w:pPr>
                              <w:rPr>
                                <w:rFonts w:eastAsia="Times New Roman"/>
                              </w:rPr>
                            </w:pPr>
                          </w:p>
                        </w:txbxContent>
                      </v:textbox>
                    </v:rect>
                    <v:rect id="Rectangle 851" o:spid="_x0000_s1113" style="position:absolute;left:6734908;top:2886456;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NQhmwwAA&#10;ANwAAAAPAAAAZHJzL2Rvd25yZXYueG1sRI9Pi8IwFMTvwn6H8Ba8iKYKinaNsgiKV/8tu7dn89qU&#10;bV5KE7V+eyMIHoeZ+Q0zX7a2EldqfOlYwXCQgCDOnC65UHA8rPtTED4ga6wck4I7eVguPjpzTLW7&#10;8Y6u+1CICGGfogITQp1K6TNDFv3A1cTRy11jMUTZFFI3eItwW8lRkkykxZLjgsGaVoay//3FKpCn&#10;/M/m559j6Jn7r9nONgWdN0p1P9vvLxCB2vAOv9pbrWA6HsLzTDwCcvE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NQhmwwAAANwAAAAPAAAAAAAAAAAAAAAAAJcCAABkcnMvZG93&#10;bnJldi54bWxQSwUGAAAAAAQABAD1AAAAhwMAAAAA&#10;" fillcolor="#c6d9f1 [671]" strokecolor="#243f60 [1604]" strokeweight="2pt">
                      <v:textbox>
                        <w:txbxContent>
                          <w:p w14:paraId="7C5540C7"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D</w:t>
                            </w:r>
                            <w:r w:rsidRPr="008C53E8">
                              <w:rPr>
                                <w:rFonts w:asciiTheme="minorHAnsi" w:hAnsi="Calibri" w:cstheme="minorBidi"/>
                                <w:b/>
                                <w:bCs/>
                                <w:color w:val="365F91" w:themeColor="accent1" w:themeShade="BF"/>
                                <w:kern w:val="24"/>
                                <w:position w:val="-5"/>
                                <w:sz w:val="20"/>
                                <w:szCs w:val="20"/>
                                <w:vertAlign w:val="subscript"/>
                                <w14:shadow w14:blurRad="38100" w14:dist="38100" w14:dir="2700000" w14:sx="100000" w14:sy="100000" w14:kx="0" w14:ky="0" w14:algn="tl">
                                  <w14:srgbClr w14:val="000000">
                                    <w14:alpha w14:val="57000"/>
                                  </w14:srgbClr>
                                </w14:shadow>
                              </w:rPr>
                              <w:t>12</w:t>
                            </w:r>
                          </w:p>
                        </w:txbxContent>
                      </v:textbox>
                    </v:rect>
                    <v:rect id="Rectangle 852" o:spid="_x0000_s1114" style="position:absolute;left:7420708;top:2886456;width:6096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55YRwwAA&#10;ANwAAAAPAAAAZHJzL2Rvd25yZXYueG1sRI9Pi8IwFMTvC/sdwhP2smiqoGg1yiIoXtc/y3p7Nq9N&#10;sXkpTdT67Y0geBxm5jfMbNHaSlyp8aVjBf1eAoI4c7rkQsF+t+qOQfiArLFyTAru5GEx//yYYard&#10;jX/pug2FiBD2KSowIdSplD4zZNH3XE0cvdw1FkOUTSF1g7cIt5UcJMlIWiw5LhisaWkoO28vVoE8&#10;5Eebn/724dvc/81msi7otFbqq9P+TEEEasM7/GpvtILxcADPM/EIyP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55YRwwAAANwAAAAPAAAAAAAAAAAAAAAAAJcCAABkcnMvZG93&#10;bnJldi54bWxQSwUGAAAAAAQABAD1AAAAhwMAAAAA&#10;" fillcolor="#c6d9f1 [671]" strokecolor="#243f60 [1604]" strokeweight="2pt">
                      <v:textbox>
                        <w:txbxContent>
                          <w:p w14:paraId="20F8A744" w14:textId="77777777" w:rsidR="00873883" w:rsidRDefault="00873883" w:rsidP="008C53E8">
                            <w:pPr>
                              <w:pStyle w:val="NormalWeb"/>
                              <w:spacing w:before="0" w:beforeAutospacing="0" w:after="0" w:afterAutospacing="0"/>
                              <w:jc w:val="center"/>
                            </w:pPr>
                            <w:r w:rsidRPr="008C53E8">
                              <w:rPr>
                                <w:rFonts w:asciiTheme="minorHAnsi" w:hAnsi="Calibri" w:cstheme="minorBidi"/>
                                <w:b/>
                                <w:bCs/>
                                <w:color w:val="365F91" w:themeColor="accent1" w:themeShade="BF"/>
                                <w:kern w:val="24"/>
                                <w:sz w:val="20"/>
                                <w:szCs w:val="20"/>
                                <w14:shadow w14:blurRad="38100" w14:dist="38100" w14:dir="2700000" w14:sx="100000" w14:sy="100000" w14:kx="0" w14:ky="0" w14:algn="tl">
                                  <w14:srgbClr w14:val="000000">
                                    <w14:alpha w14:val="57000"/>
                                  </w14:srgbClr>
                                </w14:shadow>
                              </w:rPr>
                              <w:t>5</w:t>
                            </w:r>
                          </w:p>
                        </w:txbxContent>
                      </v:textbox>
                    </v:rect>
                  </v:group>
                  <v:shape id="Straight Arrow Connector 853" o:spid="_x0000_s1115" type="#_x0000_t32" style="position:absolute;left:737382;top:3153156;width:434926;height:45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f6fMsQAAADcAAAADwAAAGRycy9kb3ducmV2LnhtbESPUWvCMBSF34X9h3AHe5upE6dUo8iG&#10;UBkIdvsB1+au6dbclCTa7t+bgeDj4ZzzHc5qM9hWXMiHxrGCyTgDQVw53XCt4Otz97wAESKyxtYx&#10;KfijAJv1w2iFuXY9H+lSxlokCIccFZgYu1zKUBmyGMauI07et/MWY5K+ltpjn+C2lS9Z9iotNpwW&#10;DHb0Zqj6Lc9WwfZM70Xxc9r7j4memQrjYd5rpZ4eh+0SRKQh3sO3dqEVLGZT+D+TjoBcX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1/p8yxAAAANwAAAAPAAAAAAAAAAAA&#10;AAAAAKECAABkcnMvZG93bnJldi54bWxQSwUGAAAAAAQABAD5AAAAkgMAAAAA&#10;" strokecolor="#4579b8 [3044]">
                    <v:stroke endarrow="classic" endarrowwidth="wide" endarrowlength="long"/>
                  </v:shape>
                  <v:shape id="Straight Arrow Connector 854" o:spid="_x0000_s1116" type="#_x0000_t32" style="position:absolute;left:2596662;top:3153156;width:381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dcMOcUAAADcAAAADwAAAGRycy9kb3ducmV2LnhtbESPT2sCMRTE7wW/Q3hCbzWpWJHVKCot&#10;eK1/ao+PzXN36eYlbuK67advBMHjMDO/YWaLztaipSZUjjW8DhQI4tyZigsN+93HywREiMgGa8ek&#10;4ZcCLOa9pxlmxl35k9ptLESCcMhQQxmjz6QMeUkWw8B54uSdXGMxJtkU0jR4TXBby6FSY2mx4rRQ&#10;oqd1SfnP9mI1/K2Wykffvh+Oxfnr0F2+1XEz0vq53y2nICJ18RG+tzdGw+RtBLcz6QjI+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dcMOcUAAADcAAAADwAAAAAAAAAA&#10;AAAAAAChAgAAZHJzL2Rvd25yZXYueG1sUEsFBgAAAAAEAAQA+QAAAJMDAAAAAA==&#10;" strokecolor="#4579b8 [3044]">
                    <v:stroke endarrow="classic" endarrowwidth="wide" endarrowlength="long"/>
                  </v:shape>
                  <v:shape id="Straight Arrow Connector 855" o:spid="_x0000_s1117" type="#_x0000_t32" style="position:absolute;left:4448908;top:3191256;width:381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puposQAAADcAAAADwAAAGRycy9kb3ducmV2LnhtbESPQWsCMRSE74L/ITyhN00qtchqFJUW&#10;vFZr7fGxee4u3bzETVy3/nojFHocZuYbZr7sbC1aakLlWMPzSIEgzp2puNDwuX8fTkGEiGywdkwa&#10;finActHvzTEz7sof1O5iIRKEQ4Yayhh9JmXIS7IYRs4TJ+/kGosxyaaQpsFrgttajpV6lRYrTgsl&#10;etqUlP/sLlbDbb1SPvr27XAszl+H7vKtjtsXrZ8G3WoGIlIX/8N/7a3RMJ1M4HEmHQG5u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Gm6mixAAAANwAAAAPAAAAAAAAAAAA&#10;AAAAAKECAABkcnMvZG93bnJldi54bWxQSwUGAAAAAAQABAD5AAAAkgMAAAAA&#10;" strokecolor="#4579b8 [3044]">
                    <v:stroke endarrow="classic" endarrowwidth="wide" endarrowlength="long"/>
                  </v:shape>
                  <v:shape id="Straight Arrow Connector 856" o:spid="_x0000_s1118" type="#_x0000_t32" style="position:absolute;left:6265985;top:3173671;width:381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kk31cQAAADcAAAADwAAAGRycy9kb3ducmV2LnhtbESPQWsCMRSE7wX/Q3hCbzWpVJHVKCot&#10;eK3W2uNj89xdunmJm7hu/fVGEHocZuYbZrbobC1aakLlWMPrQIEgzp2puNDwtft4mYAIEdlg7Zg0&#10;/FGAxbz3NMPMuAt/UruNhUgQDhlqKGP0mZQhL8liGDhPnLyjayzGJJtCmgYvCW5rOVRqLC1WnBZK&#10;9LQuKf/dnq2G62qpfPTt+/5QnL733flHHTZvWj/3u+UURKQu/ocf7Y3RMBmN4X4mHQE5v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STfVxAAAANwAAAAPAAAAAAAAAAAA&#10;AAAAAKECAABkcnMvZG93bnJldi54bWxQSwUGAAAAAAQABAD5AAAAkgMAAAAA&#10;" strokecolor="#4579b8 [3044]">
                    <v:stroke endarrow="classic" endarrowwidth="wide" endarrowlength="long"/>
                  </v:shape>
                </v:group>
              </v:group>
            </w:pict>
          </mc:Fallback>
        </mc:AlternateContent>
      </w:r>
    </w:p>
    <w:p w14:paraId="40D08194" w14:textId="77777777" w:rsidR="008C53E8" w:rsidRPr="00D939D0" w:rsidRDefault="008C53E8" w:rsidP="00F94EAE">
      <w:pPr>
        <w:spacing w:after="0" w:line="240" w:lineRule="auto"/>
        <w:jc w:val="both"/>
        <w:rPr>
          <w:rFonts w:ascii="Times New Roman" w:eastAsia="Times New Roman" w:hAnsi="Times New Roman" w:cs="Times New Roman"/>
          <w:color w:val="000000"/>
          <w:sz w:val="24"/>
          <w:szCs w:val="24"/>
        </w:rPr>
      </w:pPr>
    </w:p>
    <w:p w14:paraId="1A07E9DA" w14:textId="77777777" w:rsidR="008C53E8" w:rsidRPr="00D939D0" w:rsidRDefault="008C53E8" w:rsidP="00F94EAE">
      <w:pPr>
        <w:spacing w:after="0" w:line="240" w:lineRule="auto"/>
        <w:jc w:val="both"/>
        <w:rPr>
          <w:rFonts w:ascii="Times New Roman" w:eastAsia="Times New Roman" w:hAnsi="Times New Roman" w:cs="Times New Roman"/>
          <w:color w:val="000000"/>
          <w:sz w:val="24"/>
          <w:szCs w:val="24"/>
        </w:rPr>
      </w:pPr>
    </w:p>
    <w:p w14:paraId="3CA316EE" w14:textId="77777777" w:rsidR="008C53E8" w:rsidRPr="00D939D0" w:rsidRDefault="008C53E8" w:rsidP="00F94EAE">
      <w:pPr>
        <w:spacing w:after="0" w:line="240" w:lineRule="auto"/>
        <w:jc w:val="both"/>
        <w:rPr>
          <w:rFonts w:ascii="Times New Roman" w:eastAsia="Times New Roman" w:hAnsi="Times New Roman" w:cs="Times New Roman"/>
          <w:color w:val="000000"/>
          <w:sz w:val="24"/>
          <w:szCs w:val="24"/>
        </w:rPr>
      </w:pPr>
    </w:p>
    <w:p w14:paraId="57B36DEB" w14:textId="77777777" w:rsidR="008C53E8" w:rsidRPr="00D939D0" w:rsidRDefault="008C53E8" w:rsidP="00F94EAE">
      <w:pPr>
        <w:spacing w:after="0" w:line="240" w:lineRule="auto"/>
        <w:jc w:val="both"/>
        <w:rPr>
          <w:rFonts w:ascii="Times New Roman" w:eastAsia="Times New Roman" w:hAnsi="Times New Roman" w:cs="Times New Roman"/>
          <w:color w:val="000000"/>
          <w:sz w:val="24"/>
          <w:szCs w:val="24"/>
        </w:rPr>
      </w:pPr>
    </w:p>
    <w:p w14:paraId="198CB8D3" w14:textId="77777777" w:rsidR="008C53E8" w:rsidRPr="00D939D0" w:rsidRDefault="008C53E8" w:rsidP="00F94EAE">
      <w:pPr>
        <w:spacing w:after="0" w:line="240" w:lineRule="auto"/>
        <w:jc w:val="both"/>
        <w:rPr>
          <w:rFonts w:ascii="Times New Roman" w:eastAsia="Times New Roman" w:hAnsi="Times New Roman" w:cs="Times New Roman"/>
          <w:color w:val="000000"/>
          <w:sz w:val="24"/>
          <w:szCs w:val="24"/>
        </w:rPr>
      </w:pPr>
    </w:p>
    <w:p w14:paraId="469B3212" w14:textId="77777777" w:rsidR="008C53E8" w:rsidRPr="00D939D0" w:rsidRDefault="008C53E8" w:rsidP="00F94EAE">
      <w:pPr>
        <w:spacing w:after="0" w:line="240" w:lineRule="auto"/>
        <w:jc w:val="both"/>
        <w:rPr>
          <w:rFonts w:ascii="Times New Roman" w:eastAsia="Times New Roman" w:hAnsi="Times New Roman" w:cs="Times New Roman"/>
          <w:color w:val="000000"/>
          <w:sz w:val="24"/>
          <w:szCs w:val="24"/>
        </w:rPr>
      </w:pPr>
    </w:p>
    <w:p w14:paraId="4ADCB7F4" w14:textId="77777777" w:rsidR="00360863" w:rsidRPr="00D939D0" w:rsidRDefault="00360863" w:rsidP="00F94EAE">
      <w:pPr>
        <w:spacing w:after="0" w:line="240" w:lineRule="auto"/>
        <w:jc w:val="both"/>
        <w:rPr>
          <w:rFonts w:ascii="Times New Roman" w:eastAsia="Times New Roman" w:hAnsi="Times New Roman" w:cs="Times New Roman"/>
          <w:color w:val="000000"/>
          <w:sz w:val="24"/>
          <w:szCs w:val="24"/>
        </w:rPr>
      </w:pPr>
    </w:p>
    <w:p w14:paraId="1089D633" w14:textId="77777777" w:rsidR="00360863" w:rsidRPr="00D939D0" w:rsidRDefault="00360863" w:rsidP="00F94EAE">
      <w:pPr>
        <w:spacing w:after="0" w:line="240" w:lineRule="auto"/>
        <w:jc w:val="both"/>
        <w:rPr>
          <w:rFonts w:ascii="Times New Roman" w:eastAsia="Times New Roman" w:hAnsi="Times New Roman" w:cs="Times New Roman"/>
          <w:color w:val="000000"/>
          <w:sz w:val="24"/>
          <w:szCs w:val="24"/>
        </w:rPr>
      </w:pPr>
    </w:p>
    <w:p w14:paraId="12EB0BBE" w14:textId="77777777" w:rsidR="00360863" w:rsidRPr="00D939D0" w:rsidRDefault="00360863" w:rsidP="00F94EAE">
      <w:pPr>
        <w:spacing w:after="0" w:line="240" w:lineRule="auto"/>
        <w:jc w:val="both"/>
        <w:rPr>
          <w:rFonts w:ascii="Times New Roman" w:eastAsia="Times New Roman" w:hAnsi="Times New Roman" w:cs="Times New Roman"/>
          <w:color w:val="000000"/>
          <w:sz w:val="24"/>
          <w:szCs w:val="24"/>
        </w:rPr>
      </w:pPr>
    </w:p>
    <w:p w14:paraId="5E2E27C0" w14:textId="77777777" w:rsidR="00F94EAE" w:rsidRPr="00D939D0" w:rsidRDefault="00F37ED3" w:rsidP="00F94EAE">
      <w:pPr>
        <w:spacing w:after="0" w:line="240" w:lineRule="auto"/>
        <w:jc w:val="both"/>
        <w:rPr>
          <w:rFonts w:ascii="Times New Roman" w:eastAsia="Times New Roman" w:hAnsi="Times New Roman" w:cs="Times New Roman"/>
          <w:color w:val="000000"/>
          <w:sz w:val="24"/>
          <w:szCs w:val="24"/>
        </w:rPr>
      </w:pPr>
      <w:r w:rsidRPr="00D939D0">
        <w:rPr>
          <w:rFonts w:ascii="Times New Roman" w:eastAsia="Times New Roman" w:hAnsi="Times New Roman" w:cs="Times New Roman"/>
          <w:noProof/>
          <w:color w:val="000000"/>
          <w:sz w:val="24"/>
          <w:szCs w:val="24"/>
        </w:rPr>
        <w:t xml:space="preserve">  </w:t>
      </w:r>
    </w:p>
    <w:p w14:paraId="2BB7E5A4" w14:textId="77777777" w:rsidR="00186450" w:rsidRPr="00D939D0" w:rsidRDefault="00186450" w:rsidP="00F94EAE">
      <w:pPr>
        <w:spacing w:after="0" w:line="240" w:lineRule="auto"/>
        <w:jc w:val="both"/>
        <w:rPr>
          <w:rFonts w:ascii="Times New Roman" w:eastAsia="Times New Roman" w:hAnsi="Times New Roman" w:cs="Times New Roman"/>
          <w:b/>
          <w:color w:val="000000"/>
          <w:sz w:val="24"/>
          <w:szCs w:val="24"/>
        </w:rPr>
      </w:pPr>
      <w:r w:rsidRPr="00D939D0">
        <w:rPr>
          <w:rFonts w:ascii="Times New Roman" w:eastAsia="Times New Roman" w:hAnsi="Times New Roman" w:cs="Times New Roman"/>
          <w:b/>
          <w:color w:val="000000"/>
          <w:sz w:val="24"/>
          <w:szCs w:val="24"/>
        </w:rPr>
        <w:tab/>
      </w:r>
    </w:p>
    <w:p w14:paraId="48F185D7" w14:textId="77777777" w:rsidR="00145088" w:rsidRPr="00D939D0" w:rsidRDefault="008C53E8" w:rsidP="004220C8">
      <w:pPr>
        <w:spacing w:after="0" w:line="240" w:lineRule="auto"/>
        <w:jc w:val="both"/>
        <w:rPr>
          <w:rFonts w:ascii="Times New Roman" w:eastAsia="Times New Roman" w:hAnsi="Times New Roman" w:cs="Times New Roman"/>
          <w:b/>
          <w:color w:val="000000"/>
          <w:sz w:val="24"/>
          <w:szCs w:val="24"/>
        </w:rPr>
      </w:pPr>
      <w:r w:rsidRPr="00D939D0">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E18E8A7" wp14:editId="2CA23339">
                <wp:simplePos x="0" y="0"/>
                <wp:positionH relativeFrom="column">
                  <wp:posOffset>281940</wp:posOffset>
                </wp:positionH>
                <wp:positionV relativeFrom="paragraph">
                  <wp:posOffset>130810</wp:posOffset>
                </wp:positionV>
                <wp:extent cx="5875020" cy="652780"/>
                <wp:effectExtent l="0" t="0" r="0" b="0"/>
                <wp:wrapNone/>
                <wp:docPr id="1" name="Text Box 1"/>
                <wp:cNvGraphicFramePr/>
                <a:graphic xmlns:a="http://schemas.openxmlformats.org/drawingml/2006/main">
                  <a:graphicData uri="http://schemas.microsoft.com/office/word/2010/wordprocessingShape">
                    <wps:wsp>
                      <wps:cNvSpPr txBox="1"/>
                      <wps:spPr>
                        <a:xfrm>
                          <a:off x="0" y="0"/>
                          <a:ext cx="5875020" cy="652780"/>
                        </a:xfrm>
                        <a:prstGeom prst="rect">
                          <a:avLst/>
                        </a:prstGeom>
                        <a:solidFill>
                          <a:prstClr val="white"/>
                        </a:solidFill>
                        <a:ln>
                          <a:noFill/>
                        </a:ln>
                        <a:effectLst/>
                      </wps:spPr>
                      <wps:txbx>
                        <w:txbxContent>
                          <w:p w14:paraId="6BAAFC60" w14:textId="77777777" w:rsidR="00873883" w:rsidRPr="00791A33" w:rsidRDefault="00873883" w:rsidP="00360863">
                            <w:pPr>
                              <w:pStyle w:val="Caption"/>
                              <w:rPr>
                                <w:rFonts w:ascii="Times New Roman" w:eastAsia="Times New Roman" w:hAnsi="Times New Roman" w:cs="Times New Roman"/>
                                <w:color w:val="auto"/>
                                <w:sz w:val="36"/>
                                <w:szCs w:val="24"/>
                              </w:rPr>
                            </w:pPr>
                            <w:proofErr w:type="gramStart"/>
                            <w:r w:rsidRPr="00791A33">
                              <w:rPr>
                                <w:rFonts w:ascii="Times New Roman" w:hAnsi="Times New Roman" w:cs="Times New Roman"/>
                                <w:color w:val="auto"/>
                                <w:sz w:val="24"/>
                              </w:rPr>
                              <w:t xml:space="preserve">Figure </w:t>
                            </w:r>
                            <w:r w:rsidRPr="00791A33">
                              <w:rPr>
                                <w:rFonts w:ascii="Times New Roman" w:hAnsi="Times New Roman" w:cs="Times New Roman"/>
                                <w:color w:val="auto"/>
                                <w:sz w:val="24"/>
                              </w:rPr>
                              <w:fldChar w:fldCharType="begin"/>
                            </w:r>
                            <w:r w:rsidRPr="00791A33">
                              <w:rPr>
                                <w:rFonts w:ascii="Times New Roman" w:hAnsi="Times New Roman" w:cs="Times New Roman"/>
                                <w:color w:val="auto"/>
                                <w:sz w:val="24"/>
                              </w:rPr>
                              <w:instrText xml:space="preserve"> SEQ Figure \* ARABIC </w:instrText>
                            </w:r>
                            <w:r w:rsidRPr="00791A33">
                              <w:rPr>
                                <w:rFonts w:ascii="Times New Roman" w:hAnsi="Times New Roman" w:cs="Times New Roman"/>
                                <w:color w:val="auto"/>
                                <w:sz w:val="24"/>
                              </w:rPr>
                              <w:fldChar w:fldCharType="separate"/>
                            </w:r>
                            <w:r>
                              <w:rPr>
                                <w:rFonts w:ascii="Times New Roman" w:hAnsi="Times New Roman" w:cs="Times New Roman"/>
                                <w:noProof/>
                                <w:color w:val="auto"/>
                                <w:sz w:val="24"/>
                              </w:rPr>
                              <w:t>1</w:t>
                            </w:r>
                            <w:r w:rsidRPr="00791A33">
                              <w:rPr>
                                <w:rFonts w:ascii="Times New Roman" w:hAnsi="Times New Roman" w:cs="Times New Roman"/>
                                <w:color w:val="auto"/>
                                <w:sz w:val="24"/>
                              </w:rPr>
                              <w:fldChar w:fldCharType="end"/>
                            </w:r>
                            <w:r w:rsidRPr="00791A33">
                              <w:rPr>
                                <w:rFonts w:ascii="Times New Roman" w:hAnsi="Times New Roman" w:cs="Times New Roman"/>
                                <w:color w:val="auto"/>
                                <w:sz w:val="24"/>
                              </w:rPr>
                              <w:t>.</w:t>
                            </w:r>
                            <w:proofErr w:type="gramEnd"/>
                            <w:r w:rsidRPr="00791A33">
                              <w:rPr>
                                <w:rFonts w:ascii="Times New Roman" w:hAnsi="Times New Roman" w:cs="Times New Roman"/>
                                <w:color w:val="auto"/>
                                <w:sz w:val="24"/>
                              </w:rPr>
                              <w:t xml:space="preserve"> The figure illustrates an inverted index associated with a list of postings. Each posting consists of a document Id and a payload. The payload represents the number of times the term appears in the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119" type="#_x0000_t202" style="position:absolute;left:0;text-align:left;margin-left:22.2pt;margin-top:10.3pt;width:462.6pt;height:51.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" stroked="f">
                <v:textbox style="mso-fit-shape-to-text:t" inset="0,0,0,0">
                  <w:txbxContent>
                    <w:p w14:paraId="6BAAFC60" w14:textId="77777777" w:rsidR="00873883" w:rsidRPr="00791A33" w:rsidRDefault="00873883" w:rsidP="00360863">
                      <w:pPr>
                        <w:pStyle w:val="Caption"/>
                        <w:rPr>
                          <w:rFonts w:ascii="Times New Roman" w:eastAsia="Times New Roman" w:hAnsi="Times New Roman" w:cs="Times New Roman"/>
                          <w:color w:val="auto"/>
                          <w:sz w:val="36"/>
                          <w:szCs w:val="24"/>
                        </w:rPr>
                      </w:pPr>
                      <w:proofErr w:type="gramStart"/>
                      <w:r w:rsidRPr="00791A33">
                        <w:rPr>
                          <w:rFonts w:ascii="Times New Roman" w:hAnsi="Times New Roman" w:cs="Times New Roman"/>
                          <w:color w:val="auto"/>
                          <w:sz w:val="24"/>
                        </w:rPr>
                        <w:t xml:space="preserve">Figure </w:t>
                      </w:r>
                      <w:r w:rsidRPr="00791A33">
                        <w:rPr>
                          <w:rFonts w:ascii="Times New Roman" w:hAnsi="Times New Roman" w:cs="Times New Roman"/>
                          <w:color w:val="auto"/>
                          <w:sz w:val="24"/>
                        </w:rPr>
                        <w:fldChar w:fldCharType="begin"/>
                      </w:r>
                      <w:r w:rsidRPr="00791A33">
                        <w:rPr>
                          <w:rFonts w:ascii="Times New Roman" w:hAnsi="Times New Roman" w:cs="Times New Roman"/>
                          <w:color w:val="auto"/>
                          <w:sz w:val="24"/>
                        </w:rPr>
                        <w:instrText xml:space="preserve"> SEQ Figure \* ARABIC </w:instrText>
                      </w:r>
                      <w:r w:rsidRPr="00791A33">
                        <w:rPr>
                          <w:rFonts w:ascii="Times New Roman" w:hAnsi="Times New Roman" w:cs="Times New Roman"/>
                          <w:color w:val="auto"/>
                          <w:sz w:val="24"/>
                        </w:rPr>
                        <w:fldChar w:fldCharType="separate"/>
                      </w:r>
                      <w:r>
                        <w:rPr>
                          <w:rFonts w:ascii="Times New Roman" w:hAnsi="Times New Roman" w:cs="Times New Roman"/>
                          <w:noProof/>
                          <w:color w:val="auto"/>
                          <w:sz w:val="24"/>
                        </w:rPr>
                        <w:t>1</w:t>
                      </w:r>
                      <w:r w:rsidRPr="00791A33">
                        <w:rPr>
                          <w:rFonts w:ascii="Times New Roman" w:hAnsi="Times New Roman" w:cs="Times New Roman"/>
                          <w:color w:val="auto"/>
                          <w:sz w:val="24"/>
                        </w:rPr>
                        <w:fldChar w:fldCharType="end"/>
                      </w:r>
                      <w:r w:rsidRPr="00791A33">
                        <w:rPr>
                          <w:rFonts w:ascii="Times New Roman" w:hAnsi="Times New Roman" w:cs="Times New Roman"/>
                          <w:color w:val="auto"/>
                          <w:sz w:val="24"/>
                        </w:rPr>
                        <w:t>.</w:t>
                      </w:r>
                      <w:proofErr w:type="gramEnd"/>
                      <w:r w:rsidRPr="00791A33">
                        <w:rPr>
                          <w:rFonts w:ascii="Times New Roman" w:hAnsi="Times New Roman" w:cs="Times New Roman"/>
                          <w:color w:val="auto"/>
                          <w:sz w:val="24"/>
                        </w:rPr>
                        <w:t xml:space="preserve"> The figure illustrates an inverted index associated with a list of postings. Each posting consists of a document Id and a payload. The payload represents the number of times the term appears in the document.</w:t>
                      </w:r>
                    </w:p>
                  </w:txbxContent>
                </v:textbox>
              </v:shape>
            </w:pict>
          </mc:Fallback>
        </mc:AlternateContent>
      </w:r>
    </w:p>
    <w:p w14:paraId="74A86AF5" w14:textId="77777777" w:rsidR="00145088" w:rsidRPr="00D939D0" w:rsidRDefault="00145088" w:rsidP="004220C8">
      <w:pPr>
        <w:spacing w:after="0" w:line="240" w:lineRule="auto"/>
        <w:jc w:val="both"/>
        <w:rPr>
          <w:rFonts w:ascii="Times New Roman" w:eastAsia="Times New Roman" w:hAnsi="Times New Roman" w:cs="Times New Roman"/>
          <w:b/>
          <w:color w:val="000000"/>
          <w:sz w:val="24"/>
          <w:szCs w:val="24"/>
        </w:rPr>
      </w:pPr>
    </w:p>
    <w:p w14:paraId="7C1C41BF" w14:textId="77777777" w:rsidR="00360863" w:rsidRPr="00D939D0" w:rsidRDefault="00360863" w:rsidP="004220C8">
      <w:pPr>
        <w:spacing w:after="0" w:line="240" w:lineRule="auto"/>
        <w:jc w:val="both"/>
        <w:rPr>
          <w:rFonts w:ascii="Times New Roman" w:eastAsia="Times New Roman" w:hAnsi="Times New Roman" w:cs="Times New Roman"/>
          <w:b/>
          <w:color w:val="000000"/>
          <w:sz w:val="24"/>
          <w:szCs w:val="24"/>
        </w:rPr>
      </w:pPr>
    </w:p>
    <w:p w14:paraId="63132941" w14:textId="77777777" w:rsidR="00360863" w:rsidRPr="00D939D0" w:rsidRDefault="00360863" w:rsidP="004220C8">
      <w:pPr>
        <w:spacing w:after="0" w:line="240" w:lineRule="auto"/>
        <w:jc w:val="both"/>
        <w:rPr>
          <w:rFonts w:ascii="Times New Roman" w:eastAsia="Times New Roman" w:hAnsi="Times New Roman" w:cs="Times New Roman"/>
          <w:b/>
          <w:color w:val="000000"/>
          <w:sz w:val="24"/>
          <w:szCs w:val="24"/>
        </w:rPr>
      </w:pPr>
    </w:p>
    <w:p w14:paraId="71229FF7" w14:textId="77777777" w:rsidR="00360863" w:rsidRPr="00D939D0" w:rsidRDefault="00360863" w:rsidP="004220C8">
      <w:pPr>
        <w:spacing w:after="0" w:line="240" w:lineRule="auto"/>
        <w:jc w:val="both"/>
        <w:rPr>
          <w:rFonts w:ascii="Times New Roman" w:eastAsia="Times New Roman" w:hAnsi="Times New Roman" w:cs="Times New Roman"/>
          <w:b/>
          <w:color w:val="000000"/>
          <w:sz w:val="24"/>
          <w:szCs w:val="24"/>
        </w:rPr>
      </w:pPr>
    </w:p>
    <w:p w14:paraId="585FC283" w14:textId="77777777" w:rsidR="00680504" w:rsidRPr="00D939D0" w:rsidRDefault="00680504" w:rsidP="004220C8">
      <w:pPr>
        <w:spacing w:after="0" w:line="240" w:lineRule="auto"/>
        <w:jc w:val="both"/>
        <w:rPr>
          <w:rFonts w:ascii="Times New Roman" w:eastAsia="Times New Roman" w:hAnsi="Times New Roman" w:cs="Times New Roman"/>
          <w:b/>
          <w:color w:val="000000"/>
          <w:sz w:val="24"/>
          <w:szCs w:val="24"/>
        </w:rPr>
      </w:pPr>
      <w:r w:rsidRPr="00D939D0">
        <w:rPr>
          <w:rFonts w:ascii="Times New Roman" w:eastAsia="Times New Roman" w:hAnsi="Times New Roman" w:cs="Times New Roman"/>
          <w:b/>
          <w:color w:val="000000"/>
          <w:sz w:val="24"/>
          <w:szCs w:val="24"/>
        </w:rPr>
        <w:t>Project Implementation</w:t>
      </w:r>
    </w:p>
    <w:p w14:paraId="6CB5F820" w14:textId="77777777" w:rsidR="00680504" w:rsidRPr="00D939D0" w:rsidRDefault="00680504" w:rsidP="004220C8">
      <w:pPr>
        <w:spacing w:after="0" w:line="240" w:lineRule="auto"/>
        <w:jc w:val="both"/>
        <w:rPr>
          <w:rFonts w:ascii="Times New Roman" w:eastAsia="Times New Roman" w:hAnsi="Times New Roman" w:cs="Times New Roman"/>
          <w:b/>
          <w:color w:val="000000"/>
          <w:sz w:val="23"/>
          <w:szCs w:val="23"/>
        </w:rPr>
      </w:pPr>
    </w:p>
    <w:p w14:paraId="1BFCC9FB" w14:textId="77777777" w:rsidR="00680504" w:rsidRPr="00D939D0" w:rsidRDefault="00680504" w:rsidP="004220C8">
      <w:pPr>
        <w:spacing w:after="0" w:line="240" w:lineRule="auto"/>
        <w:jc w:val="both"/>
        <w:rPr>
          <w:rFonts w:ascii="Times New Roman" w:eastAsia="Times New Roman" w:hAnsi="Times New Roman" w:cs="Times New Roman"/>
          <w:color w:val="000000"/>
          <w:sz w:val="23"/>
          <w:szCs w:val="23"/>
        </w:rPr>
      </w:pPr>
      <w:r w:rsidRPr="00D939D0">
        <w:rPr>
          <w:rFonts w:ascii="Times New Roman" w:eastAsia="Times New Roman" w:hAnsi="Times New Roman" w:cs="Times New Roman"/>
          <w:color w:val="000000"/>
          <w:sz w:val="23"/>
          <w:szCs w:val="23"/>
        </w:rPr>
        <w:t xml:space="preserve">The </w:t>
      </w:r>
      <w:r w:rsidR="00356D61" w:rsidRPr="00D939D0">
        <w:rPr>
          <w:rFonts w:ascii="Times New Roman" w:eastAsia="Times New Roman" w:hAnsi="Times New Roman" w:cs="Times New Roman"/>
          <w:b/>
          <w:sz w:val="16"/>
          <w:szCs w:val="24"/>
        </w:rPr>
        <w:t>tiny-Google</w:t>
      </w:r>
      <w:r w:rsidR="00356D61" w:rsidRPr="00D939D0">
        <w:rPr>
          <w:rFonts w:ascii="Times New Roman" w:eastAsia="Times New Roman" w:hAnsi="Times New Roman" w:cs="Times New Roman"/>
          <w:color w:val="000000"/>
          <w:sz w:val="23"/>
          <w:szCs w:val="23"/>
        </w:rPr>
        <w:t xml:space="preserve"> framework </w:t>
      </w:r>
      <w:r w:rsidR="00145088" w:rsidRPr="00D939D0">
        <w:rPr>
          <w:rFonts w:ascii="Times New Roman" w:eastAsia="Times New Roman" w:hAnsi="Times New Roman" w:cs="Times New Roman"/>
          <w:color w:val="000000"/>
          <w:sz w:val="23"/>
          <w:szCs w:val="23"/>
        </w:rPr>
        <w:t>will be implemented using</w:t>
      </w:r>
      <w:r w:rsidRPr="00D939D0">
        <w:rPr>
          <w:rFonts w:ascii="Times New Roman" w:eastAsia="Times New Roman" w:hAnsi="Times New Roman" w:cs="Times New Roman"/>
          <w:color w:val="000000"/>
          <w:sz w:val="23"/>
          <w:szCs w:val="23"/>
        </w:rPr>
        <w:t xml:space="preserve"> two </w:t>
      </w:r>
      <w:r w:rsidR="00145088" w:rsidRPr="00D939D0">
        <w:rPr>
          <w:rFonts w:ascii="Times New Roman" w:eastAsia="Times New Roman" w:hAnsi="Times New Roman" w:cs="Times New Roman"/>
          <w:color w:val="000000"/>
          <w:sz w:val="23"/>
          <w:szCs w:val="23"/>
        </w:rPr>
        <w:t xml:space="preserve">different </w:t>
      </w:r>
      <w:r w:rsidRPr="00D939D0">
        <w:rPr>
          <w:rFonts w:ascii="Times New Roman" w:eastAsia="Times New Roman" w:hAnsi="Times New Roman" w:cs="Times New Roman"/>
          <w:color w:val="000000"/>
          <w:sz w:val="23"/>
          <w:szCs w:val="23"/>
        </w:rPr>
        <w:t xml:space="preserve">computing platforms. The first </w:t>
      </w:r>
      <w:r w:rsidR="0099781E" w:rsidRPr="00D939D0">
        <w:rPr>
          <w:rFonts w:ascii="Times New Roman" w:eastAsia="Times New Roman" w:hAnsi="Times New Roman" w:cs="Times New Roman"/>
          <w:color w:val="000000"/>
          <w:sz w:val="23"/>
          <w:szCs w:val="23"/>
        </w:rPr>
        <w:t xml:space="preserve">platform is </w:t>
      </w:r>
      <w:r w:rsidR="00B3251D" w:rsidRPr="00D939D0">
        <w:rPr>
          <w:rFonts w:ascii="Times New Roman" w:eastAsia="Times New Roman" w:hAnsi="Times New Roman" w:cs="Times New Roman"/>
          <w:color w:val="000000"/>
          <w:sz w:val="23"/>
          <w:szCs w:val="23"/>
        </w:rPr>
        <w:t xml:space="preserve">a </w:t>
      </w:r>
      <w:r w:rsidR="00B3251D" w:rsidRPr="00D939D0">
        <w:rPr>
          <w:rFonts w:ascii="Times New Roman" w:eastAsia="Times New Roman" w:hAnsi="Times New Roman" w:cs="Times New Roman"/>
          <w:b/>
          <w:color w:val="000000"/>
          <w:sz w:val="23"/>
          <w:szCs w:val="23"/>
        </w:rPr>
        <w:t>socket-</w:t>
      </w:r>
      <w:r w:rsidRPr="00D939D0">
        <w:rPr>
          <w:rFonts w:ascii="Times New Roman" w:eastAsia="Times New Roman" w:hAnsi="Times New Roman" w:cs="Times New Roman"/>
          <w:b/>
          <w:color w:val="000000"/>
          <w:sz w:val="23"/>
          <w:szCs w:val="23"/>
        </w:rPr>
        <w:t>based client-server</w:t>
      </w:r>
      <w:r w:rsidRPr="00D939D0">
        <w:rPr>
          <w:rFonts w:ascii="Times New Roman" w:eastAsia="Times New Roman" w:hAnsi="Times New Roman" w:cs="Times New Roman"/>
          <w:color w:val="000000"/>
          <w:sz w:val="23"/>
          <w:szCs w:val="23"/>
        </w:rPr>
        <w:t xml:space="preserve"> </w:t>
      </w:r>
      <w:r w:rsidR="0099781E" w:rsidRPr="00D939D0">
        <w:rPr>
          <w:rFonts w:ascii="Times New Roman" w:eastAsia="Times New Roman" w:hAnsi="Times New Roman" w:cs="Times New Roman"/>
          <w:color w:val="000000"/>
          <w:sz w:val="23"/>
          <w:szCs w:val="23"/>
        </w:rPr>
        <w:t>computing model using a</w:t>
      </w:r>
      <w:r w:rsidRPr="00D939D0">
        <w:rPr>
          <w:rFonts w:ascii="Times New Roman" w:eastAsia="Times New Roman" w:hAnsi="Times New Roman" w:cs="Times New Roman"/>
          <w:color w:val="000000"/>
          <w:sz w:val="23"/>
          <w:szCs w:val="23"/>
        </w:rPr>
        <w:t xml:space="preserve"> traditional file system. The second platform uses </w:t>
      </w:r>
      <w:r w:rsidR="00BF1960" w:rsidRPr="00D939D0">
        <w:rPr>
          <w:rFonts w:ascii="Times New Roman" w:eastAsia="Times New Roman" w:hAnsi="Times New Roman" w:cs="Times New Roman"/>
          <w:color w:val="000000"/>
          <w:sz w:val="23"/>
          <w:szCs w:val="23"/>
        </w:rPr>
        <w:t xml:space="preserve">the </w:t>
      </w:r>
      <w:r w:rsidRPr="00D939D0">
        <w:rPr>
          <w:rFonts w:ascii="Times New Roman" w:eastAsia="Times New Roman" w:hAnsi="Times New Roman" w:cs="Times New Roman"/>
          <w:b/>
          <w:color w:val="000000"/>
          <w:sz w:val="23"/>
          <w:szCs w:val="23"/>
        </w:rPr>
        <w:t>MapRedu</w:t>
      </w:r>
      <w:r w:rsidR="00BF1960" w:rsidRPr="00D939D0">
        <w:rPr>
          <w:rFonts w:ascii="Times New Roman" w:eastAsia="Times New Roman" w:hAnsi="Times New Roman" w:cs="Times New Roman"/>
          <w:b/>
          <w:color w:val="000000"/>
          <w:sz w:val="23"/>
          <w:szCs w:val="23"/>
        </w:rPr>
        <w:t>ce</w:t>
      </w:r>
      <w:r w:rsidR="00BF1960" w:rsidRPr="00D939D0">
        <w:rPr>
          <w:rFonts w:ascii="Times New Roman" w:eastAsia="Times New Roman" w:hAnsi="Times New Roman" w:cs="Times New Roman"/>
          <w:color w:val="000000"/>
          <w:sz w:val="23"/>
          <w:szCs w:val="23"/>
        </w:rPr>
        <w:t xml:space="preserve"> computation model and </w:t>
      </w:r>
      <w:r w:rsidRPr="00D939D0">
        <w:rPr>
          <w:rFonts w:ascii="Times New Roman" w:eastAsia="Times New Roman" w:hAnsi="Times New Roman" w:cs="Times New Roman"/>
          <w:b/>
          <w:color w:val="000000"/>
          <w:sz w:val="23"/>
          <w:szCs w:val="23"/>
        </w:rPr>
        <w:t>Hadoop</w:t>
      </w:r>
      <w:r w:rsidR="00BF1960" w:rsidRPr="00D939D0">
        <w:rPr>
          <w:rFonts w:ascii="Times New Roman" w:eastAsia="Times New Roman" w:hAnsi="Times New Roman" w:cs="Times New Roman"/>
          <w:color w:val="000000"/>
          <w:sz w:val="23"/>
          <w:szCs w:val="23"/>
        </w:rPr>
        <w:t xml:space="preserve"> running </w:t>
      </w:r>
      <w:r w:rsidRPr="00D939D0">
        <w:rPr>
          <w:rFonts w:ascii="Times New Roman" w:eastAsia="Times New Roman" w:hAnsi="Times New Roman" w:cs="Times New Roman"/>
          <w:color w:val="000000"/>
          <w:sz w:val="23"/>
          <w:szCs w:val="23"/>
        </w:rPr>
        <w:t xml:space="preserve">on a Linux cluster. </w:t>
      </w:r>
    </w:p>
    <w:p w14:paraId="4BDD5A74" w14:textId="77777777" w:rsidR="00145088" w:rsidRPr="00D939D0" w:rsidRDefault="00145088" w:rsidP="004220C8">
      <w:pPr>
        <w:spacing w:after="0" w:line="240" w:lineRule="auto"/>
        <w:jc w:val="both"/>
        <w:rPr>
          <w:rFonts w:ascii="Times New Roman" w:eastAsia="Times New Roman" w:hAnsi="Times New Roman" w:cs="Times New Roman"/>
          <w:color w:val="000000"/>
          <w:sz w:val="23"/>
          <w:szCs w:val="23"/>
        </w:rPr>
      </w:pPr>
    </w:p>
    <w:p w14:paraId="05E3FDCB" w14:textId="77777777" w:rsidR="00680504" w:rsidRPr="00D939D0" w:rsidRDefault="00A053CA" w:rsidP="004220C8">
      <w:pPr>
        <w:spacing w:after="0" w:line="240" w:lineRule="auto"/>
        <w:jc w:val="both"/>
        <w:rPr>
          <w:rFonts w:ascii="Times New Roman" w:eastAsia="Times New Roman" w:hAnsi="Times New Roman" w:cs="Times New Roman"/>
          <w:b/>
          <w:color w:val="000000"/>
        </w:rPr>
      </w:pPr>
      <w:r w:rsidRPr="00D939D0">
        <w:rPr>
          <w:rFonts w:ascii="Times New Roman" w:eastAsia="Times New Roman" w:hAnsi="Times New Roman" w:cs="Times New Roman"/>
          <w:b/>
          <w:color w:val="000000"/>
        </w:rPr>
        <w:t xml:space="preserve">Part I – </w:t>
      </w:r>
      <w:r w:rsidR="00680504" w:rsidRPr="00D939D0">
        <w:rPr>
          <w:rFonts w:ascii="Times New Roman" w:eastAsia="Times New Roman" w:hAnsi="Times New Roman" w:cs="Times New Roman"/>
          <w:b/>
          <w:color w:val="000000"/>
        </w:rPr>
        <w:t>Socket-based Implementation</w:t>
      </w:r>
    </w:p>
    <w:p w14:paraId="168C0C92" w14:textId="77777777" w:rsidR="00F65957" w:rsidRPr="00D939D0" w:rsidRDefault="00A053CA" w:rsidP="004220C8">
      <w:pPr>
        <w:spacing w:before="100" w:beforeAutospacing="1" w:after="100" w:afterAutospacing="1" w:line="240" w:lineRule="auto"/>
        <w:jc w:val="both"/>
        <w:rPr>
          <w:rFonts w:ascii="Times New Roman" w:eastAsia="Times New Roman" w:hAnsi="Times New Roman" w:cs="Times New Roman"/>
          <w:color w:val="000000"/>
          <w:sz w:val="24"/>
          <w:szCs w:val="24"/>
        </w:rPr>
      </w:pPr>
      <w:r w:rsidRPr="00D939D0">
        <w:rPr>
          <w:rFonts w:ascii="Times New Roman" w:eastAsia="Times New Roman" w:hAnsi="Times New Roman" w:cs="Times New Roman"/>
          <w:color w:val="000000"/>
          <w:sz w:val="23"/>
          <w:szCs w:val="23"/>
        </w:rPr>
        <w:t xml:space="preserve">In the first </w:t>
      </w:r>
      <w:r w:rsidR="00680504" w:rsidRPr="00D939D0">
        <w:rPr>
          <w:rFonts w:ascii="Times New Roman" w:eastAsia="Times New Roman" w:hAnsi="Times New Roman" w:cs="Times New Roman"/>
          <w:color w:val="000000"/>
          <w:sz w:val="23"/>
          <w:szCs w:val="23"/>
        </w:rPr>
        <w:t>part of the project, you are to design and implement a client-serve</w:t>
      </w:r>
      <w:r w:rsidR="00A663BC" w:rsidRPr="00D939D0">
        <w:rPr>
          <w:rFonts w:ascii="Times New Roman" w:eastAsia="Times New Roman" w:hAnsi="Times New Roman" w:cs="Times New Roman"/>
          <w:color w:val="000000"/>
          <w:sz w:val="23"/>
          <w:szCs w:val="23"/>
        </w:rPr>
        <w:t xml:space="preserve">r based model, using sockets </w:t>
      </w:r>
      <w:r w:rsidR="00680504" w:rsidRPr="00D939D0">
        <w:rPr>
          <w:rFonts w:ascii="Times New Roman" w:eastAsia="Times New Roman" w:hAnsi="Times New Roman" w:cs="Times New Roman"/>
          <w:color w:val="000000"/>
          <w:sz w:val="23"/>
          <w:szCs w:val="23"/>
        </w:rPr>
        <w:t xml:space="preserve">in an Internet domain, to </w:t>
      </w:r>
      <w:r w:rsidR="00356D61" w:rsidRPr="00D939D0">
        <w:rPr>
          <w:rFonts w:ascii="Times New Roman" w:eastAsia="Times New Roman" w:hAnsi="Times New Roman" w:cs="Times New Roman"/>
          <w:color w:val="000000"/>
          <w:sz w:val="23"/>
          <w:szCs w:val="23"/>
        </w:rPr>
        <w:t xml:space="preserve">support the </w:t>
      </w:r>
      <w:r w:rsidR="00A67955" w:rsidRPr="00D939D0">
        <w:rPr>
          <w:rFonts w:ascii="Times New Roman" w:eastAsia="Times New Roman" w:hAnsi="Times New Roman" w:cs="Times New Roman"/>
          <w:color w:val="000000"/>
          <w:sz w:val="23"/>
          <w:szCs w:val="23"/>
        </w:rPr>
        <w:t>operations of</w:t>
      </w:r>
      <w:r w:rsidR="00356D61" w:rsidRPr="00D939D0">
        <w:rPr>
          <w:rFonts w:ascii="Times New Roman" w:eastAsia="Times New Roman" w:hAnsi="Times New Roman" w:cs="Times New Roman"/>
          <w:color w:val="000000"/>
          <w:sz w:val="23"/>
          <w:szCs w:val="23"/>
        </w:rPr>
        <w:t xml:space="preserve"> </w:t>
      </w:r>
      <w:r w:rsidR="00356D61" w:rsidRPr="00D939D0">
        <w:rPr>
          <w:rFonts w:ascii="Times New Roman" w:eastAsia="Times New Roman" w:hAnsi="Times New Roman" w:cs="Times New Roman"/>
          <w:b/>
          <w:sz w:val="16"/>
          <w:szCs w:val="24"/>
        </w:rPr>
        <w:t>tiny-Google</w:t>
      </w:r>
      <w:r w:rsidR="00680504" w:rsidRPr="00D939D0">
        <w:rPr>
          <w:rFonts w:ascii="Times New Roman" w:eastAsia="Times New Roman" w:hAnsi="Times New Roman" w:cs="Times New Roman"/>
          <w:color w:val="000000"/>
          <w:sz w:val="23"/>
          <w:szCs w:val="23"/>
        </w:rPr>
        <w:t xml:space="preserve">. </w:t>
      </w:r>
      <w:r w:rsidR="00A67955" w:rsidRPr="00D939D0">
        <w:rPr>
          <w:rFonts w:ascii="Times New Roman" w:eastAsia="Times New Roman" w:hAnsi="Times New Roman" w:cs="Times New Roman"/>
          <w:color w:val="000000"/>
          <w:sz w:val="23"/>
          <w:szCs w:val="23"/>
        </w:rPr>
        <w:t>In this model, t</w:t>
      </w:r>
      <w:r w:rsidR="00680504" w:rsidRPr="00D939D0">
        <w:rPr>
          <w:rFonts w:ascii="Times New Roman" w:eastAsia="Times New Roman" w:hAnsi="Times New Roman" w:cs="Times New Roman"/>
          <w:color w:val="000000"/>
          <w:sz w:val="23"/>
          <w:szCs w:val="23"/>
        </w:rPr>
        <w:t xml:space="preserve">he </w:t>
      </w:r>
      <w:r w:rsidR="00680504" w:rsidRPr="00D939D0">
        <w:rPr>
          <w:rFonts w:ascii="Times New Roman" w:eastAsia="Times New Roman" w:hAnsi="Times New Roman" w:cs="Times New Roman"/>
          <w:color w:val="000000"/>
          <w:sz w:val="24"/>
          <w:szCs w:val="24"/>
        </w:rPr>
        <w:t xml:space="preserve">client process provides a simple interface to its users </w:t>
      </w:r>
      <w:r w:rsidR="00145088" w:rsidRPr="00D939D0">
        <w:rPr>
          <w:rFonts w:ascii="Times New Roman" w:eastAsia="Times New Roman" w:hAnsi="Times New Roman" w:cs="Times New Roman"/>
          <w:color w:val="000000"/>
          <w:sz w:val="24"/>
          <w:szCs w:val="24"/>
        </w:rPr>
        <w:t xml:space="preserve">to submit </w:t>
      </w:r>
      <w:r w:rsidR="00145088" w:rsidRPr="00D939D0">
        <w:rPr>
          <w:rFonts w:ascii="Times New Roman" w:eastAsia="Times New Roman" w:hAnsi="Times New Roman" w:cs="Times New Roman"/>
          <w:b/>
          <w:color w:val="000000"/>
          <w:sz w:val="24"/>
          <w:szCs w:val="24"/>
        </w:rPr>
        <w:t xml:space="preserve">indexing </w:t>
      </w:r>
      <w:r w:rsidR="00A67955" w:rsidRPr="00D939D0">
        <w:rPr>
          <w:rFonts w:ascii="Times New Roman" w:eastAsia="Times New Roman" w:hAnsi="Times New Roman" w:cs="Times New Roman"/>
          <w:b/>
          <w:color w:val="000000"/>
          <w:sz w:val="24"/>
          <w:szCs w:val="24"/>
        </w:rPr>
        <w:t>requests</w:t>
      </w:r>
      <w:r w:rsidR="00A67955" w:rsidRPr="00D939D0">
        <w:rPr>
          <w:rFonts w:ascii="Times New Roman" w:eastAsia="Times New Roman" w:hAnsi="Times New Roman" w:cs="Times New Roman"/>
          <w:color w:val="000000"/>
          <w:sz w:val="24"/>
          <w:szCs w:val="24"/>
        </w:rPr>
        <w:t xml:space="preserve"> and </w:t>
      </w:r>
      <w:r w:rsidR="00A67955" w:rsidRPr="00D939D0">
        <w:rPr>
          <w:rFonts w:ascii="Times New Roman" w:eastAsia="Times New Roman" w:hAnsi="Times New Roman" w:cs="Times New Roman"/>
          <w:b/>
          <w:color w:val="000000"/>
          <w:sz w:val="24"/>
          <w:szCs w:val="24"/>
        </w:rPr>
        <w:t>search queries</w:t>
      </w:r>
      <w:r w:rsidR="00145088" w:rsidRPr="00D939D0">
        <w:rPr>
          <w:rFonts w:ascii="Times New Roman" w:eastAsia="Times New Roman" w:hAnsi="Times New Roman" w:cs="Times New Roman"/>
          <w:color w:val="000000"/>
          <w:sz w:val="24"/>
          <w:szCs w:val="24"/>
        </w:rPr>
        <w:t xml:space="preserve">. The </w:t>
      </w:r>
      <w:r w:rsidR="00145088" w:rsidRPr="00D939D0">
        <w:rPr>
          <w:rFonts w:ascii="Times New Roman" w:eastAsia="Times New Roman" w:hAnsi="Times New Roman" w:cs="Times New Roman"/>
          <w:b/>
          <w:color w:val="000000"/>
          <w:sz w:val="16"/>
          <w:szCs w:val="20"/>
        </w:rPr>
        <w:t>tiny-Google</w:t>
      </w:r>
      <w:r w:rsidR="00A67955" w:rsidRPr="00D939D0">
        <w:rPr>
          <w:rFonts w:ascii="Times New Roman" w:eastAsia="Times New Roman" w:hAnsi="Times New Roman" w:cs="Times New Roman"/>
          <w:color w:val="000000"/>
          <w:sz w:val="24"/>
          <w:szCs w:val="24"/>
        </w:rPr>
        <w:t xml:space="preserve"> server</w:t>
      </w:r>
      <w:r w:rsidR="00145088" w:rsidRPr="00D939D0">
        <w:rPr>
          <w:rFonts w:ascii="Times New Roman" w:eastAsia="Times New Roman" w:hAnsi="Times New Roman" w:cs="Times New Roman"/>
          <w:color w:val="000000"/>
          <w:sz w:val="24"/>
          <w:szCs w:val="24"/>
        </w:rPr>
        <w:t xml:space="preserve"> responds to the</w:t>
      </w:r>
      <w:ins w:id="0" w:author="Daniel Mosse" w:date="2018-11-08T17:06:00Z">
        <w:r w:rsidR="000A2ABC">
          <w:rPr>
            <w:rFonts w:ascii="Times New Roman" w:eastAsia="Times New Roman" w:hAnsi="Times New Roman" w:cs="Times New Roman"/>
            <w:color w:val="000000"/>
            <w:sz w:val="24"/>
            <w:szCs w:val="24"/>
          </w:rPr>
          <w:t xml:space="preserve"> indexing</w:t>
        </w:r>
      </w:ins>
      <w:del w:id="1" w:author="Daniel Mosse" w:date="2018-11-08T17:06:00Z">
        <w:r w:rsidR="00145088" w:rsidRPr="00D939D0" w:rsidDel="000A2ABC">
          <w:rPr>
            <w:rFonts w:ascii="Times New Roman" w:eastAsia="Times New Roman" w:hAnsi="Times New Roman" w:cs="Times New Roman"/>
            <w:color w:val="000000"/>
            <w:sz w:val="24"/>
            <w:szCs w:val="24"/>
          </w:rPr>
          <w:delText>se</w:delText>
        </w:r>
      </w:del>
      <w:r w:rsidR="00145088" w:rsidRPr="00D939D0">
        <w:rPr>
          <w:rFonts w:ascii="Times New Roman" w:eastAsia="Times New Roman" w:hAnsi="Times New Roman" w:cs="Times New Roman"/>
          <w:color w:val="000000"/>
          <w:sz w:val="24"/>
          <w:szCs w:val="24"/>
        </w:rPr>
        <w:t xml:space="preserve"> </w:t>
      </w:r>
      <w:r w:rsidR="00A67955" w:rsidRPr="00D939D0">
        <w:rPr>
          <w:rFonts w:ascii="Times New Roman" w:eastAsia="Times New Roman" w:hAnsi="Times New Roman" w:cs="Times New Roman"/>
          <w:color w:val="000000"/>
          <w:sz w:val="24"/>
          <w:szCs w:val="24"/>
        </w:rPr>
        <w:t>request</w:t>
      </w:r>
      <w:ins w:id="2" w:author="Daniel Mosse" w:date="2018-11-08T17:06:00Z">
        <w:r w:rsidR="000A2ABC">
          <w:rPr>
            <w:rFonts w:ascii="Times New Roman" w:eastAsia="Times New Roman" w:hAnsi="Times New Roman" w:cs="Times New Roman"/>
            <w:color w:val="000000"/>
            <w:sz w:val="24"/>
            <w:szCs w:val="24"/>
          </w:rPr>
          <w:t>s</w:t>
        </w:r>
      </w:ins>
      <w:r w:rsidR="00A67955" w:rsidRPr="00D939D0">
        <w:rPr>
          <w:rFonts w:ascii="Times New Roman" w:eastAsia="Times New Roman" w:hAnsi="Times New Roman" w:cs="Times New Roman"/>
          <w:color w:val="000000"/>
          <w:sz w:val="24"/>
          <w:szCs w:val="24"/>
        </w:rPr>
        <w:t xml:space="preserve"> and </w:t>
      </w:r>
      <w:ins w:id="3" w:author="Daniel Mosse" w:date="2018-11-08T17:06:00Z">
        <w:r w:rsidR="000A2ABC">
          <w:rPr>
            <w:rFonts w:ascii="Times New Roman" w:eastAsia="Times New Roman" w:hAnsi="Times New Roman" w:cs="Times New Roman"/>
            <w:color w:val="000000"/>
            <w:sz w:val="24"/>
            <w:szCs w:val="24"/>
          </w:rPr>
          <w:t xml:space="preserve">search </w:t>
        </w:r>
      </w:ins>
      <w:r w:rsidR="00A67955" w:rsidRPr="00D939D0">
        <w:rPr>
          <w:rFonts w:ascii="Times New Roman" w:eastAsia="Times New Roman" w:hAnsi="Times New Roman" w:cs="Times New Roman"/>
          <w:color w:val="000000"/>
          <w:sz w:val="24"/>
          <w:szCs w:val="24"/>
        </w:rPr>
        <w:t xml:space="preserve">queries, </w:t>
      </w:r>
      <w:r w:rsidR="00680504" w:rsidRPr="00D939D0">
        <w:rPr>
          <w:rFonts w:ascii="Times New Roman" w:eastAsia="Times New Roman" w:hAnsi="Times New Roman" w:cs="Times New Roman"/>
          <w:color w:val="000000"/>
          <w:sz w:val="24"/>
          <w:szCs w:val="24"/>
        </w:rPr>
        <w:t>as follows:</w:t>
      </w:r>
    </w:p>
    <w:p w14:paraId="15CAFCE2" w14:textId="77777777" w:rsidR="00680504" w:rsidRPr="00D939D0" w:rsidRDefault="00A67955" w:rsidP="00C47CA1">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939D0">
        <w:rPr>
          <w:rFonts w:ascii="Times New Roman" w:eastAsia="Times New Roman" w:hAnsi="Times New Roman" w:cs="Times New Roman"/>
          <w:sz w:val="24"/>
          <w:szCs w:val="24"/>
        </w:rPr>
        <w:t>A</w:t>
      </w:r>
      <w:proofErr w:type="gramEnd"/>
      <w:del w:id="4" w:author="Daniel Mosse" w:date="2018-11-08T17:06:00Z">
        <w:r w:rsidR="00282782" w:rsidRPr="00D939D0" w:rsidDel="000A2ABC">
          <w:rPr>
            <w:rFonts w:ascii="Times New Roman" w:eastAsia="Times New Roman" w:hAnsi="Times New Roman" w:cs="Times New Roman"/>
            <w:sz w:val="24"/>
            <w:szCs w:val="24"/>
          </w:rPr>
          <w:delText xml:space="preserve"> client user </w:delText>
        </w:r>
        <w:r w:rsidR="00B24BB5" w:rsidRPr="00D939D0" w:rsidDel="000A2ABC">
          <w:rPr>
            <w:rFonts w:ascii="Times New Roman" w:eastAsia="Times New Roman" w:hAnsi="Times New Roman" w:cs="Times New Roman"/>
            <w:sz w:val="24"/>
            <w:szCs w:val="24"/>
          </w:rPr>
          <w:delText>submit</w:delText>
        </w:r>
        <w:r w:rsidR="00A053CA" w:rsidRPr="00D939D0" w:rsidDel="000A2ABC">
          <w:rPr>
            <w:rFonts w:ascii="Times New Roman" w:eastAsia="Times New Roman" w:hAnsi="Times New Roman" w:cs="Times New Roman"/>
            <w:sz w:val="24"/>
            <w:szCs w:val="24"/>
          </w:rPr>
          <w:delText>s</w:delText>
        </w:r>
        <w:r w:rsidR="00B24BB5" w:rsidRPr="00D939D0" w:rsidDel="000A2ABC">
          <w:rPr>
            <w:rFonts w:ascii="Times New Roman" w:eastAsia="Times New Roman" w:hAnsi="Times New Roman" w:cs="Times New Roman"/>
            <w:sz w:val="24"/>
            <w:szCs w:val="24"/>
          </w:rPr>
          <w:delText xml:space="preserve"> a</w:delText>
        </w:r>
      </w:del>
      <w:r w:rsidR="00B24BB5" w:rsidRPr="00D939D0">
        <w:rPr>
          <w:rFonts w:ascii="Times New Roman" w:eastAsia="Times New Roman" w:hAnsi="Times New Roman" w:cs="Times New Roman"/>
          <w:sz w:val="24"/>
          <w:szCs w:val="24"/>
        </w:rPr>
        <w:t xml:space="preserve">n </w:t>
      </w:r>
      <w:r w:rsidR="00B24BB5" w:rsidRPr="00D939D0">
        <w:rPr>
          <w:rFonts w:ascii="Times New Roman" w:eastAsia="Times New Roman" w:hAnsi="Times New Roman" w:cs="Times New Roman"/>
          <w:b/>
          <w:sz w:val="24"/>
          <w:szCs w:val="24"/>
        </w:rPr>
        <w:t xml:space="preserve">indexing </w:t>
      </w:r>
      <w:r w:rsidR="00680504" w:rsidRPr="00D939D0">
        <w:rPr>
          <w:rFonts w:ascii="Times New Roman" w:eastAsia="Times New Roman" w:hAnsi="Times New Roman" w:cs="Times New Roman"/>
          <w:b/>
          <w:sz w:val="24"/>
          <w:szCs w:val="24"/>
        </w:rPr>
        <w:t>request</w:t>
      </w:r>
      <w:r w:rsidR="00680504" w:rsidRPr="00D939D0">
        <w:rPr>
          <w:rFonts w:ascii="Times New Roman" w:eastAsia="Times New Roman" w:hAnsi="Times New Roman" w:cs="Times New Roman"/>
          <w:sz w:val="24"/>
          <w:szCs w:val="24"/>
        </w:rPr>
        <w:t xml:space="preserve"> </w:t>
      </w:r>
      <w:del w:id="5" w:author="Daniel Mosse" w:date="2018-11-08T17:06:00Z">
        <w:r w:rsidR="00B24BB5" w:rsidRPr="00D939D0" w:rsidDel="000A2ABC">
          <w:rPr>
            <w:rFonts w:ascii="Times New Roman" w:eastAsia="Times New Roman" w:hAnsi="Times New Roman" w:cs="Times New Roman"/>
            <w:sz w:val="24"/>
            <w:szCs w:val="24"/>
          </w:rPr>
          <w:delText xml:space="preserve">to the user interface, referred to as </w:delText>
        </w:r>
        <w:r w:rsidR="00B24BB5" w:rsidRPr="00D939D0" w:rsidDel="000A2ABC">
          <w:rPr>
            <w:rFonts w:ascii="Times New Roman" w:eastAsia="Times New Roman" w:hAnsi="Times New Roman" w:cs="Times New Roman"/>
            <w:b/>
            <w:sz w:val="24"/>
            <w:szCs w:val="24"/>
          </w:rPr>
          <w:delText>uiShell</w:delText>
        </w:r>
        <w:r w:rsidR="00C47CA1" w:rsidRPr="00D939D0" w:rsidDel="000A2ABC">
          <w:rPr>
            <w:rFonts w:ascii="Times New Roman" w:eastAsia="Times New Roman" w:hAnsi="Times New Roman" w:cs="Times New Roman"/>
            <w:b/>
            <w:sz w:val="24"/>
            <w:szCs w:val="24"/>
          </w:rPr>
          <w:delText xml:space="preserve">. </w:delText>
        </w:r>
        <w:r w:rsidR="00C47CA1" w:rsidRPr="00D939D0" w:rsidDel="000A2ABC">
          <w:rPr>
            <w:rFonts w:ascii="Times New Roman" w:eastAsia="Times New Roman" w:hAnsi="Times New Roman" w:cs="Times New Roman"/>
            <w:sz w:val="24"/>
            <w:szCs w:val="24"/>
          </w:rPr>
          <w:delText>The submit</w:delText>
        </w:r>
        <w:r w:rsidR="00A053CA" w:rsidRPr="00D939D0" w:rsidDel="000A2ABC">
          <w:rPr>
            <w:rFonts w:ascii="Times New Roman" w:eastAsia="Times New Roman" w:hAnsi="Times New Roman" w:cs="Times New Roman"/>
            <w:sz w:val="24"/>
            <w:szCs w:val="24"/>
          </w:rPr>
          <w:delText>ted</w:delText>
        </w:r>
        <w:r w:rsidR="00C47CA1" w:rsidRPr="00D939D0" w:rsidDel="000A2ABC">
          <w:rPr>
            <w:rFonts w:ascii="Times New Roman" w:eastAsia="Times New Roman" w:hAnsi="Times New Roman" w:cs="Times New Roman"/>
            <w:sz w:val="24"/>
            <w:szCs w:val="24"/>
          </w:rPr>
          <w:delText xml:space="preserve"> request </w:delText>
        </w:r>
      </w:del>
      <w:r w:rsidR="00C47CA1" w:rsidRPr="00D939D0">
        <w:rPr>
          <w:rFonts w:ascii="Times New Roman" w:eastAsia="Times New Roman" w:hAnsi="Times New Roman" w:cs="Times New Roman"/>
          <w:sz w:val="24"/>
          <w:szCs w:val="24"/>
        </w:rPr>
        <w:t>contains</w:t>
      </w:r>
      <w:r w:rsidR="00B24BB5" w:rsidRPr="00D939D0">
        <w:rPr>
          <w:rFonts w:ascii="Times New Roman" w:eastAsia="Times New Roman" w:hAnsi="Times New Roman" w:cs="Times New Roman"/>
          <w:sz w:val="24"/>
          <w:szCs w:val="24"/>
        </w:rPr>
        <w:t xml:space="preserve"> </w:t>
      </w:r>
      <w:r w:rsidR="00680504" w:rsidRPr="00D939D0">
        <w:rPr>
          <w:rFonts w:ascii="Times New Roman" w:eastAsia="Times New Roman" w:hAnsi="Times New Roman" w:cs="Times New Roman"/>
          <w:sz w:val="24"/>
          <w:szCs w:val="24"/>
        </w:rPr>
        <w:t xml:space="preserve">a </w:t>
      </w:r>
      <w:r w:rsidR="00282782" w:rsidRPr="00D939D0">
        <w:rPr>
          <w:rFonts w:ascii="Times New Roman" w:eastAsia="Times New Roman" w:hAnsi="Times New Roman" w:cs="Times New Roman"/>
          <w:b/>
          <w:sz w:val="24"/>
          <w:szCs w:val="24"/>
        </w:rPr>
        <w:t>directory</w:t>
      </w:r>
      <w:r w:rsidR="00282782" w:rsidRPr="00D939D0">
        <w:rPr>
          <w:rFonts w:ascii="Times New Roman" w:eastAsia="Times New Roman" w:hAnsi="Times New Roman" w:cs="Times New Roman"/>
          <w:sz w:val="24"/>
          <w:szCs w:val="24"/>
        </w:rPr>
        <w:t xml:space="preserve"> </w:t>
      </w:r>
      <w:r w:rsidR="00B24BB5" w:rsidRPr="00D939D0">
        <w:rPr>
          <w:rFonts w:ascii="Times New Roman" w:eastAsia="Times New Roman" w:hAnsi="Times New Roman" w:cs="Times New Roman"/>
          <w:b/>
          <w:sz w:val="24"/>
          <w:szCs w:val="24"/>
        </w:rPr>
        <w:t>path</w:t>
      </w:r>
      <w:del w:id="6" w:author="Daniel Mosse" w:date="2018-11-08T17:07:00Z">
        <w:r w:rsidR="00B24BB5" w:rsidRPr="00D939D0" w:rsidDel="000A2ABC">
          <w:rPr>
            <w:rFonts w:ascii="Times New Roman" w:eastAsia="Times New Roman" w:hAnsi="Times New Roman" w:cs="Times New Roman"/>
            <w:b/>
            <w:sz w:val="24"/>
            <w:szCs w:val="24"/>
          </w:rPr>
          <w:delText xml:space="preserve"> name</w:delText>
        </w:r>
        <w:r w:rsidR="00B24BB5" w:rsidRPr="00D939D0" w:rsidDel="000A2ABC">
          <w:rPr>
            <w:rFonts w:ascii="Times New Roman" w:eastAsia="Times New Roman" w:hAnsi="Times New Roman" w:cs="Times New Roman"/>
            <w:sz w:val="24"/>
            <w:szCs w:val="24"/>
          </w:rPr>
          <w:delText>,</w:delText>
        </w:r>
      </w:del>
      <w:r w:rsidR="00B24BB5" w:rsidRPr="00D939D0">
        <w:rPr>
          <w:rFonts w:ascii="Times New Roman" w:eastAsia="Times New Roman" w:hAnsi="Times New Roman" w:cs="Times New Roman"/>
          <w:sz w:val="24"/>
          <w:szCs w:val="24"/>
        </w:rPr>
        <w:t xml:space="preserve"> where</w:t>
      </w:r>
      <w:r w:rsidR="00282782" w:rsidRPr="00D939D0">
        <w:rPr>
          <w:rFonts w:ascii="Times New Roman" w:eastAsia="Times New Roman" w:hAnsi="Times New Roman" w:cs="Times New Roman"/>
          <w:sz w:val="24"/>
          <w:szCs w:val="24"/>
        </w:rPr>
        <w:t xml:space="preserve"> the document</w:t>
      </w:r>
      <w:del w:id="7" w:author="Daniel Mosse" w:date="2018-11-08T17:07:00Z">
        <w:r w:rsidR="00B24BB5" w:rsidRPr="00D939D0" w:rsidDel="000A2ABC">
          <w:rPr>
            <w:rFonts w:ascii="Times New Roman" w:eastAsia="Times New Roman" w:hAnsi="Times New Roman" w:cs="Times New Roman"/>
            <w:sz w:val="24"/>
            <w:szCs w:val="24"/>
          </w:rPr>
          <w:delText xml:space="preserve"> i</w:delText>
        </w:r>
      </w:del>
      <w:r w:rsidR="00B24BB5" w:rsidRPr="00D939D0">
        <w:rPr>
          <w:rFonts w:ascii="Times New Roman" w:eastAsia="Times New Roman" w:hAnsi="Times New Roman" w:cs="Times New Roman"/>
          <w:sz w:val="24"/>
          <w:szCs w:val="24"/>
        </w:rPr>
        <w:t>s</w:t>
      </w:r>
      <w:ins w:id="8" w:author="Daniel Mosse" w:date="2018-11-08T17:07:00Z">
        <w:r w:rsidR="000A2ABC">
          <w:rPr>
            <w:rFonts w:ascii="Times New Roman" w:eastAsia="Times New Roman" w:hAnsi="Times New Roman" w:cs="Times New Roman"/>
            <w:sz w:val="24"/>
            <w:szCs w:val="24"/>
          </w:rPr>
          <w:t xml:space="preserve"> are</w:t>
        </w:r>
      </w:ins>
      <w:r w:rsidR="00B24BB5" w:rsidRPr="00D939D0">
        <w:rPr>
          <w:rFonts w:ascii="Times New Roman" w:eastAsia="Times New Roman" w:hAnsi="Times New Roman" w:cs="Times New Roman"/>
          <w:sz w:val="24"/>
          <w:szCs w:val="24"/>
        </w:rPr>
        <w:t xml:space="preserve"> stored</w:t>
      </w:r>
      <w:ins w:id="9" w:author="Daniel Mosse" w:date="2018-11-08T17:07:00Z">
        <w:r w:rsidR="000A2ABC">
          <w:rPr>
            <w:rFonts w:ascii="Times New Roman" w:eastAsia="Times New Roman" w:hAnsi="Times New Roman" w:cs="Times New Roman"/>
            <w:sz w:val="24"/>
            <w:szCs w:val="24"/>
          </w:rPr>
          <w:t>.</w:t>
        </w:r>
      </w:ins>
      <w:del w:id="10" w:author="Daniel Mosse" w:date="2018-11-08T17:07:00Z">
        <w:r w:rsidR="00B24BB5" w:rsidRPr="00D939D0" w:rsidDel="000A2ABC">
          <w:rPr>
            <w:rFonts w:ascii="Times New Roman" w:eastAsia="Times New Roman" w:hAnsi="Times New Roman" w:cs="Times New Roman"/>
            <w:sz w:val="24"/>
            <w:szCs w:val="24"/>
          </w:rPr>
          <w:delText xml:space="preserve">. </w:delText>
        </w:r>
      </w:del>
      <w:r w:rsidR="00680504" w:rsidRPr="00D939D0">
        <w:rPr>
          <w:rFonts w:ascii="Times New Roman" w:eastAsia="Times New Roman" w:hAnsi="Times New Roman" w:cs="Times New Roman"/>
          <w:sz w:val="24"/>
          <w:szCs w:val="24"/>
        </w:rPr>
        <w:t xml:space="preserve"> </w:t>
      </w:r>
      <w:ins w:id="11" w:author="Daniel Mosse" w:date="2018-11-08T17:07:00Z">
        <w:r w:rsidR="000A2ABC">
          <w:rPr>
            <w:rFonts w:ascii="Times New Roman" w:eastAsia="Times New Roman" w:hAnsi="Times New Roman" w:cs="Times New Roman"/>
            <w:sz w:val="24"/>
            <w:szCs w:val="24"/>
          </w:rPr>
          <w:t xml:space="preserve">The request is sent </w:t>
        </w:r>
      </w:ins>
      <w:del w:id="12" w:author="Daniel Mosse" w:date="2018-11-08T17:07:00Z">
        <w:r w:rsidR="00680504" w:rsidRPr="00D939D0" w:rsidDel="000A2ABC">
          <w:rPr>
            <w:rFonts w:ascii="Times New Roman" w:eastAsia="Times New Roman" w:hAnsi="Times New Roman" w:cs="Times New Roman"/>
            <w:sz w:val="24"/>
            <w:szCs w:val="24"/>
          </w:rPr>
          <w:delText xml:space="preserve">In response, the </w:delText>
        </w:r>
        <w:r w:rsidR="00282782" w:rsidRPr="00D939D0" w:rsidDel="000A2ABC">
          <w:rPr>
            <w:rFonts w:ascii="Times New Roman" w:eastAsia="Times New Roman" w:hAnsi="Times New Roman" w:cs="Times New Roman"/>
            <w:sz w:val="24"/>
            <w:szCs w:val="24"/>
          </w:rPr>
          <w:delText xml:space="preserve">uiShell establishes a connection </w:delText>
        </w:r>
      </w:del>
      <w:r w:rsidR="00C47CA1" w:rsidRPr="00D939D0">
        <w:rPr>
          <w:rFonts w:ascii="Times New Roman" w:eastAsia="Times New Roman" w:hAnsi="Times New Roman" w:cs="Times New Roman"/>
          <w:sz w:val="24"/>
          <w:szCs w:val="24"/>
        </w:rPr>
        <w:t>to</w:t>
      </w:r>
      <w:r w:rsidR="00282782" w:rsidRPr="00D939D0">
        <w:rPr>
          <w:rFonts w:ascii="Times New Roman" w:eastAsia="Times New Roman" w:hAnsi="Times New Roman" w:cs="Times New Roman"/>
          <w:sz w:val="24"/>
          <w:szCs w:val="24"/>
        </w:rPr>
        <w:t xml:space="preserve"> the </w:t>
      </w:r>
      <w:r w:rsidR="00282782" w:rsidRPr="00D939D0">
        <w:rPr>
          <w:rFonts w:ascii="Times New Roman" w:eastAsia="Times New Roman" w:hAnsi="Times New Roman" w:cs="Times New Roman"/>
          <w:b/>
          <w:color w:val="000000"/>
          <w:sz w:val="16"/>
          <w:szCs w:val="20"/>
        </w:rPr>
        <w:t>tiny-Google</w:t>
      </w:r>
      <w:r w:rsidR="00282782" w:rsidRPr="00D939D0">
        <w:rPr>
          <w:rFonts w:ascii="Times New Roman" w:eastAsia="Times New Roman" w:hAnsi="Times New Roman" w:cs="Times New Roman"/>
          <w:color w:val="000000"/>
          <w:sz w:val="24"/>
          <w:szCs w:val="24"/>
        </w:rPr>
        <w:t xml:space="preserve"> server</w:t>
      </w:r>
      <w:ins w:id="13" w:author="Daniel Mosse" w:date="2018-11-08T17:08:00Z">
        <w:r w:rsidR="000A2ABC">
          <w:rPr>
            <w:rFonts w:ascii="Times New Roman" w:eastAsia="Times New Roman" w:hAnsi="Times New Roman" w:cs="Times New Roman"/>
            <w:color w:val="000000"/>
            <w:sz w:val="24"/>
            <w:szCs w:val="24"/>
          </w:rPr>
          <w:t xml:space="preserve">, which </w:t>
        </w:r>
      </w:ins>
      <w:del w:id="14" w:author="Daniel Mosse" w:date="2018-11-08T17:08:00Z">
        <w:r w:rsidR="00282782" w:rsidRPr="00D939D0" w:rsidDel="000A2ABC">
          <w:rPr>
            <w:rFonts w:ascii="Times New Roman" w:eastAsia="Times New Roman" w:hAnsi="Times New Roman" w:cs="Times New Roman"/>
            <w:color w:val="000000"/>
            <w:sz w:val="24"/>
            <w:szCs w:val="24"/>
          </w:rPr>
          <w:delText xml:space="preserve"> and uses the connection to </w:delText>
        </w:r>
        <w:r w:rsidR="00A053CA" w:rsidRPr="00D939D0" w:rsidDel="000A2ABC">
          <w:rPr>
            <w:rFonts w:ascii="Times New Roman" w:eastAsia="Times New Roman" w:hAnsi="Times New Roman" w:cs="Times New Roman"/>
            <w:sz w:val="24"/>
            <w:szCs w:val="24"/>
          </w:rPr>
          <w:delText>send to the server</w:delText>
        </w:r>
        <w:r w:rsidRPr="00D939D0" w:rsidDel="000A2ABC">
          <w:rPr>
            <w:rFonts w:ascii="Times New Roman" w:eastAsia="Times New Roman" w:hAnsi="Times New Roman" w:cs="Times New Roman"/>
            <w:sz w:val="24"/>
            <w:szCs w:val="24"/>
          </w:rPr>
          <w:delText xml:space="preserve"> the user’s request </w:delText>
        </w:r>
        <w:r w:rsidR="00282782" w:rsidRPr="00D939D0" w:rsidDel="000A2ABC">
          <w:rPr>
            <w:rFonts w:ascii="Times New Roman" w:eastAsia="Times New Roman" w:hAnsi="Times New Roman" w:cs="Times New Roman"/>
            <w:sz w:val="24"/>
            <w:szCs w:val="24"/>
          </w:rPr>
          <w:delText xml:space="preserve">to index </w:delText>
        </w:r>
        <w:r w:rsidR="00A053CA" w:rsidRPr="00D939D0" w:rsidDel="000A2ABC">
          <w:rPr>
            <w:rFonts w:ascii="Times New Roman" w:eastAsia="Times New Roman" w:hAnsi="Times New Roman" w:cs="Times New Roman"/>
            <w:sz w:val="24"/>
            <w:szCs w:val="24"/>
          </w:rPr>
          <w:delText>the</w:delText>
        </w:r>
        <w:r w:rsidR="00282782" w:rsidRPr="00D939D0" w:rsidDel="000A2ABC">
          <w:rPr>
            <w:rFonts w:ascii="Times New Roman" w:eastAsia="Times New Roman" w:hAnsi="Times New Roman" w:cs="Times New Roman"/>
            <w:sz w:val="24"/>
            <w:szCs w:val="24"/>
          </w:rPr>
          <w:delText xml:space="preserve"> document</w:delText>
        </w:r>
        <w:r w:rsidR="00A053CA" w:rsidRPr="00D939D0" w:rsidDel="000A2ABC">
          <w:rPr>
            <w:rFonts w:ascii="Times New Roman" w:eastAsia="Times New Roman" w:hAnsi="Times New Roman" w:cs="Times New Roman"/>
            <w:sz w:val="24"/>
            <w:szCs w:val="24"/>
          </w:rPr>
          <w:delText xml:space="preserve"> specified by the path name</w:delText>
        </w:r>
        <w:r w:rsidR="00282782" w:rsidRPr="00D939D0" w:rsidDel="000A2ABC">
          <w:rPr>
            <w:rFonts w:ascii="Times New Roman" w:eastAsia="Times New Roman" w:hAnsi="Times New Roman" w:cs="Times New Roman"/>
            <w:sz w:val="24"/>
            <w:szCs w:val="24"/>
          </w:rPr>
          <w:delText xml:space="preserve">. The uiShell then </w:delText>
        </w:r>
        <w:r w:rsidR="00680504" w:rsidRPr="00D939D0" w:rsidDel="000A2ABC">
          <w:rPr>
            <w:rFonts w:ascii="Times New Roman" w:eastAsia="Times New Roman" w:hAnsi="Times New Roman" w:cs="Times New Roman"/>
            <w:sz w:val="24"/>
            <w:szCs w:val="24"/>
          </w:rPr>
          <w:delText xml:space="preserve">awaits the </w:delText>
        </w:r>
        <w:r w:rsidR="00282782" w:rsidRPr="00D939D0" w:rsidDel="000A2ABC">
          <w:rPr>
            <w:rFonts w:ascii="Times New Roman" w:eastAsia="Times New Roman" w:hAnsi="Times New Roman" w:cs="Times New Roman"/>
            <w:sz w:val="24"/>
            <w:szCs w:val="24"/>
          </w:rPr>
          <w:delText>outcome</w:delText>
        </w:r>
        <w:r w:rsidR="00680504" w:rsidRPr="00D939D0" w:rsidDel="000A2ABC">
          <w:rPr>
            <w:rFonts w:ascii="Times New Roman" w:eastAsia="Times New Roman" w:hAnsi="Times New Roman" w:cs="Times New Roman"/>
            <w:sz w:val="24"/>
            <w:szCs w:val="24"/>
          </w:rPr>
          <w:delText>.</w:delText>
        </w:r>
        <w:r w:rsidRPr="00D939D0" w:rsidDel="000A2ABC">
          <w:rPr>
            <w:rFonts w:ascii="Times New Roman" w:eastAsia="Times New Roman" w:hAnsi="Times New Roman" w:cs="Times New Roman"/>
            <w:sz w:val="24"/>
            <w:szCs w:val="24"/>
          </w:rPr>
          <w:delText xml:space="preserve"> </w:delText>
        </w:r>
        <w:r w:rsidR="00680504" w:rsidRPr="00D939D0" w:rsidDel="000A2ABC">
          <w:rPr>
            <w:rFonts w:ascii="Times New Roman" w:eastAsia="Times New Roman" w:hAnsi="Times New Roman" w:cs="Times New Roman"/>
            <w:sz w:val="24"/>
            <w:szCs w:val="24"/>
          </w:rPr>
          <w:delText xml:space="preserve"> </w:delText>
        </w:r>
        <w:r w:rsidR="00282782" w:rsidRPr="00D939D0" w:rsidDel="000A2ABC">
          <w:rPr>
            <w:rFonts w:ascii="Times New Roman" w:eastAsia="Times New Roman" w:hAnsi="Times New Roman" w:cs="Times New Roman"/>
            <w:sz w:val="24"/>
            <w:szCs w:val="24"/>
          </w:rPr>
          <w:delText xml:space="preserve">Upon receiving the request, the </w:delText>
        </w:r>
        <w:r w:rsidR="00C47CA1" w:rsidRPr="00D939D0" w:rsidDel="000A2ABC">
          <w:rPr>
            <w:rFonts w:ascii="Times New Roman" w:eastAsia="Times New Roman" w:hAnsi="Times New Roman" w:cs="Times New Roman"/>
            <w:b/>
            <w:color w:val="000000"/>
            <w:sz w:val="16"/>
            <w:szCs w:val="20"/>
          </w:rPr>
          <w:delText>tiny-Google</w:delText>
        </w:r>
        <w:r w:rsidR="00C47CA1" w:rsidRPr="00D939D0" w:rsidDel="000A2ABC">
          <w:rPr>
            <w:rFonts w:ascii="Times New Roman" w:eastAsia="Times New Roman" w:hAnsi="Times New Roman" w:cs="Times New Roman"/>
            <w:color w:val="000000"/>
            <w:sz w:val="24"/>
            <w:szCs w:val="24"/>
          </w:rPr>
          <w:delText xml:space="preserve"> </w:delText>
        </w:r>
        <w:r w:rsidR="00282782" w:rsidRPr="00D939D0" w:rsidDel="000A2ABC">
          <w:rPr>
            <w:rFonts w:ascii="Times New Roman" w:eastAsia="Times New Roman" w:hAnsi="Times New Roman" w:cs="Times New Roman"/>
            <w:color w:val="000000"/>
            <w:sz w:val="24"/>
            <w:szCs w:val="24"/>
          </w:rPr>
          <w:delText>server</w:delText>
        </w:r>
        <w:r w:rsidR="00B24BB5" w:rsidRPr="00D939D0" w:rsidDel="000A2ABC">
          <w:rPr>
            <w:rFonts w:ascii="Times New Roman" w:eastAsia="Times New Roman" w:hAnsi="Times New Roman" w:cs="Times New Roman"/>
            <w:sz w:val="24"/>
            <w:szCs w:val="24"/>
          </w:rPr>
          <w:delText xml:space="preserve"> </w:delText>
        </w:r>
      </w:del>
      <w:r w:rsidR="00B24BB5" w:rsidRPr="00D939D0">
        <w:rPr>
          <w:rFonts w:ascii="Times New Roman" w:eastAsia="Times New Roman" w:hAnsi="Times New Roman" w:cs="Times New Roman"/>
          <w:sz w:val="24"/>
          <w:szCs w:val="24"/>
        </w:rPr>
        <w:t>creates a process, referred as the</w:t>
      </w:r>
      <w:r w:rsidRPr="00D939D0">
        <w:rPr>
          <w:rFonts w:ascii="Times New Roman" w:eastAsia="Times New Roman" w:hAnsi="Times New Roman" w:cs="Times New Roman"/>
          <w:sz w:val="24"/>
          <w:szCs w:val="24"/>
        </w:rPr>
        <w:t xml:space="preserve"> </w:t>
      </w:r>
      <w:r w:rsidR="009E4C5C" w:rsidRPr="00D939D0">
        <w:rPr>
          <w:rFonts w:ascii="Times New Roman" w:eastAsia="Times New Roman" w:hAnsi="Times New Roman" w:cs="Times New Roman"/>
          <w:b/>
          <w:sz w:val="24"/>
          <w:szCs w:val="24"/>
        </w:rPr>
        <w:t>indexing-</w:t>
      </w:r>
      <w:r w:rsidRPr="00D939D0">
        <w:rPr>
          <w:rFonts w:ascii="Times New Roman" w:eastAsia="Times New Roman" w:hAnsi="Times New Roman" w:cs="Times New Roman"/>
          <w:b/>
          <w:sz w:val="24"/>
          <w:szCs w:val="24"/>
        </w:rPr>
        <w:t>master</w:t>
      </w:r>
      <w:r w:rsidR="00FC21AC" w:rsidRPr="00D939D0">
        <w:rPr>
          <w:rFonts w:ascii="Times New Roman" w:eastAsia="Times New Roman" w:hAnsi="Times New Roman" w:cs="Times New Roman"/>
          <w:b/>
          <w:sz w:val="24"/>
          <w:szCs w:val="24"/>
        </w:rPr>
        <w:t xml:space="preserve"> </w:t>
      </w:r>
      <w:r w:rsidR="00B24BB5" w:rsidRPr="00D939D0">
        <w:rPr>
          <w:rFonts w:ascii="Times New Roman" w:eastAsia="Times New Roman" w:hAnsi="Times New Roman" w:cs="Times New Roman"/>
          <w:sz w:val="24"/>
          <w:szCs w:val="24"/>
        </w:rPr>
        <w:t xml:space="preserve">to </w:t>
      </w:r>
      <w:r w:rsidR="00D84CF6" w:rsidRPr="00D939D0">
        <w:rPr>
          <w:rFonts w:ascii="Times New Roman" w:eastAsia="Times New Roman" w:hAnsi="Times New Roman" w:cs="Times New Roman"/>
          <w:sz w:val="24"/>
          <w:szCs w:val="24"/>
        </w:rPr>
        <w:t>carry out the document indexing task</w:t>
      </w:r>
      <w:proofErr w:type="gramStart"/>
      <w:r w:rsidR="00FC21AC" w:rsidRPr="00D939D0">
        <w:rPr>
          <w:rFonts w:ascii="Times New Roman" w:eastAsia="Times New Roman" w:hAnsi="Times New Roman" w:cs="Times New Roman"/>
          <w:sz w:val="24"/>
          <w:szCs w:val="24"/>
        </w:rPr>
        <w:t>;</w:t>
      </w:r>
      <w:proofErr w:type="gramEnd"/>
      <w:r w:rsidR="00FC21AC" w:rsidRPr="00D939D0">
        <w:rPr>
          <w:rFonts w:ascii="Times New Roman" w:eastAsia="Times New Roman" w:hAnsi="Times New Roman" w:cs="Times New Roman"/>
          <w:sz w:val="24"/>
          <w:szCs w:val="24"/>
        </w:rPr>
        <w:t xml:space="preserve"> the server then returns to wait for the next </w:t>
      </w:r>
      <w:r w:rsidR="00D84CF6" w:rsidRPr="00D939D0">
        <w:rPr>
          <w:rFonts w:ascii="Times New Roman" w:eastAsia="Times New Roman" w:hAnsi="Times New Roman" w:cs="Times New Roman"/>
          <w:sz w:val="24"/>
          <w:szCs w:val="24"/>
        </w:rPr>
        <w:t>request</w:t>
      </w:r>
      <w:r w:rsidR="00A053CA" w:rsidRPr="00D939D0">
        <w:rPr>
          <w:rFonts w:ascii="Times New Roman" w:eastAsia="Times New Roman" w:hAnsi="Times New Roman" w:cs="Times New Roman"/>
          <w:sz w:val="24"/>
          <w:szCs w:val="24"/>
        </w:rPr>
        <w:t xml:space="preserve"> from </w:t>
      </w:r>
      <w:ins w:id="15" w:author="Daniel Mosse" w:date="2018-11-08T17:09:00Z">
        <w:r w:rsidR="00873883">
          <w:rPr>
            <w:rFonts w:ascii="Times New Roman" w:eastAsia="Times New Roman" w:hAnsi="Times New Roman" w:cs="Times New Roman"/>
            <w:sz w:val="24"/>
            <w:szCs w:val="24"/>
          </w:rPr>
          <w:t xml:space="preserve">the same or </w:t>
        </w:r>
      </w:ins>
      <w:r w:rsidR="00A053CA" w:rsidRPr="00D939D0">
        <w:rPr>
          <w:rFonts w:ascii="Times New Roman" w:eastAsia="Times New Roman" w:hAnsi="Times New Roman" w:cs="Times New Roman"/>
          <w:sz w:val="24"/>
          <w:szCs w:val="24"/>
        </w:rPr>
        <w:t>other clients</w:t>
      </w:r>
      <w:r w:rsidR="00D84CF6" w:rsidRPr="00D939D0">
        <w:rPr>
          <w:rFonts w:ascii="Times New Roman" w:eastAsia="Times New Roman" w:hAnsi="Times New Roman" w:cs="Times New Roman"/>
          <w:sz w:val="24"/>
          <w:szCs w:val="24"/>
        </w:rPr>
        <w:t xml:space="preserve">.  </w:t>
      </w:r>
      <w:del w:id="16" w:author="Daniel Mosse" w:date="2018-11-08T17:09:00Z">
        <w:r w:rsidR="00A053CA" w:rsidRPr="00D939D0" w:rsidDel="00873883">
          <w:rPr>
            <w:rFonts w:ascii="Times New Roman" w:eastAsia="Times New Roman" w:hAnsi="Times New Roman" w:cs="Times New Roman"/>
            <w:sz w:val="24"/>
            <w:szCs w:val="24"/>
          </w:rPr>
          <w:delText>Upon receiving the indexing query, t</w:delText>
        </w:r>
      </w:del>
      <w:ins w:id="17" w:author="Daniel Mosse" w:date="2018-11-08T17:09:00Z">
        <w:r w:rsidR="00873883">
          <w:rPr>
            <w:rFonts w:ascii="Times New Roman" w:eastAsia="Times New Roman" w:hAnsi="Times New Roman" w:cs="Times New Roman"/>
            <w:sz w:val="24"/>
            <w:szCs w:val="24"/>
          </w:rPr>
          <w:t>T</w:t>
        </w:r>
      </w:ins>
      <w:r w:rsidRPr="00D939D0">
        <w:rPr>
          <w:rFonts w:ascii="Times New Roman" w:eastAsia="Times New Roman" w:hAnsi="Times New Roman" w:cs="Times New Roman"/>
          <w:sz w:val="24"/>
          <w:szCs w:val="24"/>
        </w:rPr>
        <w:t>he master</w:t>
      </w:r>
      <w:r w:rsidR="00FC21AC" w:rsidRPr="00D939D0">
        <w:rPr>
          <w:rFonts w:ascii="Times New Roman" w:eastAsia="Times New Roman" w:hAnsi="Times New Roman" w:cs="Times New Roman"/>
          <w:sz w:val="24"/>
          <w:szCs w:val="24"/>
        </w:rPr>
        <w:t xml:space="preserve"> </w:t>
      </w:r>
      <w:r w:rsidR="00C47CA1" w:rsidRPr="00D939D0">
        <w:rPr>
          <w:rFonts w:ascii="Times New Roman" w:eastAsia="Times New Roman" w:hAnsi="Times New Roman" w:cs="Times New Roman"/>
          <w:sz w:val="24"/>
          <w:szCs w:val="24"/>
        </w:rPr>
        <w:t>selects</w:t>
      </w:r>
      <w:r w:rsidR="00FC21AC" w:rsidRPr="00D939D0">
        <w:rPr>
          <w:rFonts w:ascii="Times New Roman" w:eastAsia="Times New Roman" w:hAnsi="Times New Roman" w:cs="Times New Roman"/>
          <w:sz w:val="24"/>
          <w:szCs w:val="24"/>
        </w:rPr>
        <w:t xml:space="preserve"> </w:t>
      </w:r>
      <w:r w:rsidR="00D30949" w:rsidRPr="00D939D0">
        <w:rPr>
          <w:rFonts w:ascii="Times New Roman" w:eastAsia="Times New Roman" w:hAnsi="Times New Roman" w:cs="Times New Roman"/>
          <w:sz w:val="24"/>
          <w:szCs w:val="24"/>
        </w:rPr>
        <w:t>a set</w:t>
      </w:r>
      <w:r w:rsidR="00C47CA1" w:rsidRPr="00D939D0">
        <w:rPr>
          <w:rFonts w:ascii="Times New Roman" w:eastAsia="Times New Roman" w:hAnsi="Times New Roman" w:cs="Times New Roman"/>
          <w:sz w:val="24"/>
          <w:szCs w:val="24"/>
        </w:rPr>
        <w:t xml:space="preserve"> </w:t>
      </w:r>
      <w:r w:rsidR="00D30949" w:rsidRPr="00D939D0">
        <w:rPr>
          <w:rFonts w:ascii="Times New Roman" w:eastAsia="Times New Roman" w:hAnsi="Times New Roman" w:cs="Times New Roman"/>
          <w:sz w:val="24"/>
          <w:szCs w:val="24"/>
        </w:rPr>
        <w:t xml:space="preserve">of </w:t>
      </w:r>
      <w:r w:rsidR="00021600" w:rsidRPr="00D939D0">
        <w:rPr>
          <w:rFonts w:ascii="Times New Roman" w:eastAsia="Times New Roman" w:hAnsi="Times New Roman" w:cs="Times New Roman"/>
          <w:sz w:val="24"/>
          <w:szCs w:val="24"/>
        </w:rPr>
        <w:t xml:space="preserve">indexing </w:t>
      </w:r>
      <w:r w:rsidR="00C47CA1" w:rsidRPr="00D939D0">
        <w:rPr>
          <w:rFonts w:ascii="Times New Roman" w:eastAsia="Times New Roman" w:hAnsi="Times New Roman" w:cs="Times New Roman"/>
          <w:b/>
          <w:sz w:val="24"/>
          <w:szCs w:val="24"/>
        </w:rPr>
        <w:t>helpers</w:t>
      </w:r>
      <w:r w:rsidR="00C47CA1" w:rsidRPr="00D939D0">
        <w:rPr>
          <w:rFonts w:ascii="Times New Roman" w:eastAsia="Times New Roman" w:hAnsi="Times New Roman" w:cs="Times New Roman"/>
          <w:sz w:val="24"/>
          <w:szCs w:val="24"/>
        </w:rPr>
        <w:t>, each residing in a different machine</w:t>
      </w:r>
      <w:ins w:id="18" w:author="Daniel Mosse" w:date="2018-11-08T17:10:00Z">
        <w:r w:rsidR="00873883">
          <w:rPr>
            <w:rFonts w:ascii="Times New Roman" w:eastAsia="Times New Roman" w:hAnsi="Times New Roman" w:cs="Times New Roman"/>
            <w:sz w:val="24"/>
            <w:szCs w:val="24"/>
          </w:rPr>
          <w:t xml:space="preserve"> (sets of helpers may reside in the same machine)</w:t>
        </w:r>
      </w:ins>
      <w:r w:rsidR="00C47CA1" w:rsidRPr="00D939D0">
        <w:rPr>
          <w:rFonts w:ascii="Times New Roman" w:eastAsia="Times New Roman" w:hAnsi="Times New Roman" w:cs="Times New Roman"/>
          <w:sz w:val="24"/>
          <w:szCs w:val="24"/>
        </w:rPr>
        <w:t>,</w:t>
      </w:r>
      <w:r w:rsidR="00021600" w:rsidRPr="00D939D0">
        <w:rPr>
          <w:rFonts w:ascii="Times New Roman" w:eastAsia="Times New Roman" w:hAnsi="Times New Roman" w:cs="Times New Roman"/>
          <w:sz w:val="24"/>
          <w:szCs w:val="24"/>
        </w:rPr>
        <w:t xml:space="preserve"> and divides the task of indexing the document among these helpers. Each helper </w:t>
      </w:r>
      <w:del w:id="19" w:author="Daniel Mosse" w:date="2018-11-08T17:10:00Z">
        <w:r w:rsidR="00A053CA" w:rsidRPr="00D939D0" w:rsidDel="00873883">
          <w:rPr>
            <w:rFonts w:ascii="Times New Roman" w:eastAsia="Times New Roman" w:hAnsi="Times New Roman" w:cs="Times New Roman"/>
            <w:sz w:val="24"/>
            <w:szCs w:val="24"/>
          </w:rPr>
          <w:delText xml:space="preserve">receives </w:delText>
        </w:r>
      </w:del>
      <w:ins w:id="20" w:author="Daniel Mosse" w:date="2018-11-08T17:10:00Z">
        <w:r w:rsidR="00873883">
          <w:rPr>
            <w:rFonts w:ascii="Times New Roman" w:eastAsia="Times New Roman" w:hAnsi="Times New Roman" w:cs="Times New Roman"/>
            <w:sz w:val="24"/>
            <w:szCs w:val="24"/>
          </w:rPr>
          <w:t xml:space="preserve">will process </w:t>
        </w:r>
      </w:ins>
      <w:r w:rsidR="00A053CA" w:rsidRPr="00D939D0">
        <w:rPr>
          <w:rFonts w:ascii="Times New Roman" w:eastAsia="Times New Roman" w:hAnsi="Times New Roman" w:cs="Times New Roman"/>
          <w:sz w:val="24"/>
          <w:szCs w:val="24"/>
        </w:rPr>
        <w:t xml:space="preserve">a segment of </w:t>
      </w:r>
      <w:ins w:id="21" w:author="Daniel Mosse" w:date="2018-11-08T17:10:00Z">
        <w:r w:rsidR="00873883">
          <w:rPr>
            <w:rFonts w:ascii="Times New Roman" w:eastAsia="Times New Roman" w:hAnsi="Times New Roman" w:cs="Times New Roman"/>
            <w:sz w:val="24"/>
            <w:szCs w:val="24"/>
          </w:rPr>
          <w:t xml:space="preserve">each </w:t>
        </w:r>
      </w:ins>
      <w:r w:rsidR="00A053CA" w:rsidRPr="00D939D0">
        <w:rPr>
          <w:rFonts w:ascii="Times New Roman" w:eastAsia="Times New Roman" w:hAnsi="Times New Roman" w:cs="Times New Roman"/>
          <w:sz w:val="24"/>
          <w:szCs w:val="24"/>
        </w:rPr>
        <w:t xml:space="preserve">the document and </w:t>
      </w:r>
      <w:ins w:id="22" w:author="Daniel Mosse" w:date="2018-11-08T17:11:00Z">
        <w:r w:rsidR="00873883">
          <w:rPr>
            <w:rFonts w:ascii="Times New Roman" w:eastAsia="Times New Roman" w:hAnsi="Times New Roman" w:cs="Times New Roman"/>
            <w:sz w:val="24"/>
            <w:szCs w:val="24"/>
          </w:rPr>
          <w:t xml:space="preserve">will </w:t>
        </w:r>
      </w:ins>
      <w:r w:rsidR="00021600" w:rsidRPr="00D939D0">
        <w:rPr>
          <w:rFonts w:ascii="Times New Roman" w:eastAsia="Times New Roman" w:hAnsi="Times New Roman" w:cs="Times New Roman"/>
          <w:sz w:val="24"/>
          <w:szCs w:val="24"/>
        </w:rPr>
        <w:t>create</w:t>
      </w:r>
      <w:del w:id="23" w:author="Daniel Mosse" w:date="2018-11-08T17:11:00Z">
        <w:r w:rsidR="00021600" w:rsidRPr="00D939D0" w:rsidDel="00873883">
          <w:rPr>
            <w:rFonts w:ascii="Times New Roman" w:eastAsia="Times New Roman" w:hAnsi="Times New Roman" w:cs="Times New Roman"/>
            <w:sz w:val="24"/>
            <w:szCs w:val="24"/>
          </w:rPr>
          <w:delText>s</w:delText>
        </w:r>
      </w:del>
      <w:r w:rsidR="00021600" w:rsidRPr="00D939D0">
        <w:rPr>
          <w:rFonts w:ascii="Times New Roman" w:eastAsia="Times New Roman" w:hAnsi="Times New Roman" w:cs="Times New Roman"/>
          <w:sz w:val="24"/>
          <w:szCs w:val="24"/>
        </w:rPr>
        <w:t xml:space="preserve"> a </w:t>
      </w:r>
      <w:r w:rsidR="00021600" w:rsidRPr="00D939D0">
        <w:rPr>
          <w:rFonts w:ascii="Times New Roman" w:eastAsia="Times New Roman" w:hAnsi="Times New Roman" w:cs="Times New Roman"/>
          <w:b/>
          <w:sz w:val="24"/>
          <w:szCs w:val="24"/>
        </w:rPr>
        <w:t>word-count</w:t>
      </w:r>
      <w:r w:rsidR="00021600" w:rsidRPr="00D939D0">
        <w:rPr>
          <w:rFonts w:ascii="Times New Roman" w:eastAsia="Times New Roman" w:hAnsi="Times New Roman" w:cs="Times New Roman"/>
          <w:sz w:val="24"/>
          <w:szCs w:val="24"/>
        </w:rPr>
        <w:t xml:space="preserve"> for each word in </w:t>
      </w:r>
      <w:r w:rsidR="00D84CF6" w:rsidRPr="00D939D0">
        <w:rPr>
          <w:rFonts w:ascii="Times New Roman" w:eastAsia="Times New Roman" w:hAnsi="Times New Roman" w:cs="Times New Roman"/>
          <w:sz w:val="24"/>
          <w:szCs w:val="24"/>
        </w:rPr>
        <w:t xml:space="preserve">its assigned </w:t>
      </w:r>
      <w:r w:rsidR="00021600" w:rsidRPr="00D939D0">
        <w:rPr>
          <w:rFonts w:ascii="Times New Roman" w:eastAsia="Times New Roman" w:hAnsi="Times New Roman" w:cs="Times New Roman"/>
          <w:sz w:val="24"/>
          <w:szCs w:val="24"/>
        </w:rPr>
        <w:t>segment</w:t>
      </w:r>
      <w:r w:rsidR="00A053CA" w:rsidRPr="00D939D0">
        <w:rPr>
          <w:rFonts w:ascii="Times New Roman" w:eastAsia="Times New Roman" w:hAnsi="Times New Roman" w:cs="Times New Roman"/>
          <w:sz w:val="24"/>
          <w:szCs w:val="24"/>
        </w:rPr>
        <w:t xml:space="preserve">; it then </w:t>
      </w:r>
      <w:r w:rsidR="00C47CA1" w:rsidRPr="00D939D0">
        <w:rPr>
          <w:rFonts w:ascii="Times New Roman" w:eastAsia="Times New Roman" w:hAnsi="Times New Roman" w:cs="Times New Roman"/>
          <w:sz w:val="24"/>
          <w:szCs w:val="24"/>
        </w:rPr>
        <w:t xml:space="preserve">uses the </w:t>
      </w:r>
      <w:r w:rsidR="00A053CA" w:rsidRPr="00D939D0">
        <w:rPr>
          <w:rFonts w:ascii="Times New Roman" w:eastAsia="Times New Roman" w:hAnsi="Times New Roman" w:cs="Times New Roman"/>
          <w:sz w:val="24"/>
          <w:szCs w:val="24"/>
        </w:rPr>
        <w:t xml:space="preserve">word-count </w:t>
      </w:r>
      <w:r w:rsidR="00C47CA1" w:rsidRPr="00D939D0">
        <w:rPr>
          <w:rFonts w:ascii="Times New Roman" w:eastAsia="Times New Roman" w:hAnsi="Times New Roman" w:cs="Times New Roman"/>
          <w:sz w:val="24"/>
          <w:szCs w:val="24"/>
        </w:rPr>
        <w:t xml:space="preserve">outcome to </w:t>
      </w:r>
      <w:r w:rsidR="00D84CF6" w:rsidRPr="00D939D0">
        <w:rPr>
          <w:rFonts w:ascii="Times New Roman" w:eastAsia="Times New Roman" w:hAnsi="Times New Roman" w:cs="Times New Roman"/>
          <w:sz w:val="24"/>
          <w:szCs w:val="24"/>
        </w:rPr>
        <w:t xml:space="preserve">update the </w:t>
      </w:r>
      <w:r w:rsidR="00D84CF6" w:rsidRPr="00D939D0">
        <w:rPr>
          <w:rFonts w:ascii="Times New Roman" w:eastAsia="Times New Roman" w:hAnsi="Times New Roman" w:cs="Times New Roman"/>
          <w:b/>
          <w:sz w:val="24"/>
          <w:szCs w:val="24"/>
        </w:rPr>
        <w:t xml:space="preserve">master </w:t>
      </w:r>
      <w:r w:rsidR="009E4C5C" w:rsidRPr="00D939D0">
        <w:rPr>
          <w:rFonts w:ascii="Times New Roman" w:eastAsia="Times New Roman" w:hAnsi="Times New Roman" w:cs="Times New Roman"/>
          <w:b/>
          <w:sz w:val="24"/>
          <w:szCs w:val="24"/>
        </w:rPr>
        <w:t xml:space="preserve">inverted </w:t>
      </w:r>
      <w:r w:rsidR="00D84CF6" w:rsidRPr="00D939D0">
        <w:rPr>
          <w:rFonts w:ascii="Times New Roman" w:eastAsia="Times New Roman" w:hAnsi="Times New Roman" w:cs="Times New Roman"/>
          <w:b/>
          <w:sz w:val="24"/>
          <w:szCs w:val="24"/>
        </w:rPr>
        <w:t>index</w:t>
      </w:r>
      <w:r w:rsidR="00C47CA1" w:rsidRPr="00D939D0">
        <w:rPr>
          <w:rFonts w:ascii="Times New Roman" w:eastAsia="Times New Roman" w:hAnsi="Times New Roman" w:cs="Times New Roman"/>
          <w:sz w:val="24"/>
          <w:szCs w:val="24"/>
        </w:rPr>
        <w:t>.</w:t>
      </w:r>
      <w:r w:rsidR="00D84CF6" w:rsidRPr="00D939D0">
        <w:rPr>
          <w:rFonts w:ascii="Times New Roman" w:eastAsia="Times New Roman" w:hAnsi="Times New Roman" w:cs="Times New Roman"/>
          <w:sz w:val="24"/>
          <w:szCs w:val="24"/>
        </w:rPr>
        <w:t xml:space="preserve"> </w:t>
      </w:r>
      <w:r w:rsidR="00A053CA" w:rsidRPr="00D939D0">
        <w:rPr>
          <w:rFonts w:ascii="Times New Roman" w:eastAsia="Times New Roman" w:hAnsi="Times New Roman" w:cs="Times New Roman"/>
          <w:sz w:val="24"/>
          <w:szCs w:val="24"/>
        </w:rPr>
        <w:t>Upon updating the master index, e</w:t>
      </w:r>
      <w:r w:rsidR="00D84CF6" w:rsidRPr="00D939D0">
        <w:rPr>
          <w:rFonts w:ascii="Times New Roman" w:eastAsia="Times New Roman" w:hAnsi="Times New Roman" w:cs="Times New Roman"/>
          <w:sz w:val="24"/>
          <w:szCs w:val="24"/>
        </w:rPr>
        <w:t xml:space="preserve">ach helper informs the master </w:t>
      </w:r>
      <w:r w:rsidR="00FC21AC" w:rsidRPr="00D939D0">
        <w:rPr>
          <w:rFonts w:ascii="Times New Roman" w:eastAsia="Times New Roman" w:hAnsi="Times New Roman" w:cs="Times New Roman"/>
          <w:sz w:val="24"/>
          <w:szCs w:val="24"/>
        </w:rPr>
        <w:t xml:space="preserve">of the failure or success of its assigned task. </w:t>
      </w:r>
      <w:r w:rsidR="00C47CA1" w:rsidRPr="00D939D0">
        <w:rPr>
          <w:rFonts w:ascii="Times New Roman" w:eastAsia="Times New Roman" w:hAnsi="Times New Roman" w:cs="Times New Roman"/>
          <w:sz w:val="24"/>
          <w:szCs w:val="24"/>
        </w:rPr>
        <w:t>Upon hearing from all helpers, the ma</w:t>
      </w:r>
      <w:r w:rsidR="00A053CA" w:rsidRPr="00D939D0">
        <w:rPr>
          <w:rFonts w:ascii="Times New Roman" w:eastAsia="Times New Roman" w:hAnsi="Times New Roman" w:cs="Times New Roman"/>
          <w:sz w:val="24"/>
          <w:szCs w:val="24"/>
        </w:rPr>
        <w:t>s</w:t>
      </w:r>
      <w:r w:rsidR="00C47CA1" w:rsidRPr="00D939D0">
        <w:rPr>
          <w:rFonts w:ascii="Times New Roman" w:eastAsia="Times New Roman" w:hAnsi="Times New Roman" w:cs="Times New Roman"/>
          <w:sz w:val="24"/>
          <w:szCs w:val="24"/>
        </w:rPr>
        <w:t xml:space="preserve">ter </w:t>
      </w:r>
      <w:del w:id="24" w:author="Daniel Mosse" w:date="2018-11-08T17:11:00Z">
        <w:r w:rsidR="00C47CA1" w:rsidRPr="00D939D0" w:rsidDel="00873883">
          <w:rPr>
            <w:rFonts w:ascii="Times New Roman" w:eastAsia="Times New Roman" w:hAnsi="Times New Roman" w:cs="Times New Roman"/>
            <w:sz w:val="24"/>
            <w:szCs w:val="24"/>
          </w:rPr>
          <w:delText xml:space="preserve">informs the </w:delText>
        </w:r>
        <w:r w:rsidR="00A053CA" w:rsidRPr="00D939D0" w:rsidDel="00873883">
          <w:rPr>
            <w:rFonts w:ascii="Times New Roman" w:eastAsia="Times New Roman" w:hAnsi="Times New Roman" w:cs="Times New Roman"/>
            <w:sz w:val="24"/>
            <w:szCs w:val="24"/>
          </w:rPr>
          <w:delText>uiShell</w:delText>
        </w:r>
        <w:r w:rsidR="00C47CA1" w:rsidRPr="00D939D0" w:rsidDel="00873883">
          <w:rPr>
            <w:rFonts w:ascii="Times New Roman" w:eastAsia="Times New Roman" w:hAnsi="Times New Roman" w:cs="Times New Roman"/>
            <w:sz w:val="24"/>
            <w:szCs w:val="24"/>
          </w:rPr>
          <w:delText xml:space="preserve"> </w:delText>
        </w:r>
        <w:r w:rsidR="00A053CA" w:rsidRPr="00D939D0" w:rsidDel="00873883">
          <w:rPr>
            <w:rFonts w:ascii="Times New Roman" w:eastAsia="Times New Roman" w:hAnsi="Times New Roman" w:cs="Times New Roman"/>
            <w:sz w:val="24"/>
            <w:szCs w:val="24"/>
          </w:rPr>
          <w:delText>of</w:delText>
        </w:r>
        <w:r w:rsidR="00C47CA1" w:rsidRPr="00D939D0" w:rsidDel="00873883">
          <w:rPr>
            <w:rFonts w:ascii="Times New Roman" w:eastAsia="Times New Roman" w:hAnsi="Times New Roman" w:cs="Times New Roman"/>
            <w:sz w:val="24"/>
            <w:szCs w:val="24"/>
          </w:rPr>
          <w:delText xml:space="preserve"> </w:delText>
        </w:r>
      </w:del>
      <w:ins w:id="25" w:author="Daniel Mosse" w:date="2018-11-08T17:11:00Z">
        <w:r w:rsidR="00873883">
          <w:rPr>
            <w:rFonts w:ascii="Times New Roman" w:eastAsia="Times New Roman" w:hAnsi="Times New Roman" w:cs="Times New Roman"/>
            <w:sz w:val="24"/>
            <w:szCs w:val="24"/>
          </w:rPr>
          <w:t xml:space="preserve">returns </w:t>
        </w:r>
      </w:ins>
      <w:r w:rsidR="00C47CA1" w:rsidRPr="00D939D0">
        <w:rPr>
          <w:rFonts w:ascii="Times New Roman" w:eastAsia="Times New Roman" w:hAnsi="Times New Roman" w:cs="Times New Roman"/>
          <w:sz w:val="24"/>
          <w:szCs w:val="24"/>
        </w:rPr>
        <w:t xml:space="preserve">the </w:t>
      </w:r>
      <w:del w:id="26" w:author="Daniel Mosse" w:date="2018-11-08T17:12:00Z">
        <w:r w:rsidR="00C47CA1" w:rsidRPr="00D939D0" w:rsidDel="00873883">
          <w:rPr>
            <w:rFonts w:ascii="Times New Roman" w:eastAsia="Times New Roman" w:hAnsi="Times New Roman" w:cs="Times New Roman"/>
            <w:sz w:val="24"/>
            <w:szCs w:val="24"/>
          </w:rPr>
          <w:delText xml:space="preserve">final </w:delText>
        </w:r>
      </w:del>
      <w:r w:rsidR="00C47CA1" w:rsidRPr="00D939D0">
        <w:rPr>
          <w:rFonts w:ascii="Times New Roman" w:eastAsia="Times New Roman" w:hAnsi="Times New Roman" w:cs="Times New Roman"/>
          <w:sz w:val="24"/>
          <w:szCs w:val="24"/>
        </w:rPr>
        <w:t>outcome</w:t>
      </w:r>
      <w:del w:id="27" w:author="Daniel Mosse" w:date="2018-11-08T17:12:00Z">
        <w:r w:rsidR="007A43C2" w:rsidRPr="00D939D0" w:rsidDel="00873883">
          <w:rPr>
            <w:rFonts w:ascii="Times New Roman" w:eastAsia="Times New Roman" w:hAnsi="Times New Roman" w:cs="Times New Roman"/>
            <w:sz w:val="24"/>
            <w:szCs w:val="24"/>
          </w:rPr>
          <w:delText xml:space="preserve"> (success or failure), which in turn informs </w:delText>
        </w:r>
      </w:del>
      <w:ins w:id="28" w:author="Daniel Mosse" w:date="2018-11-08T17:12:00Z">
        <w:r w:rsidR="00873883">
          <w:rPr>
            <w:rFonts w:ascii="Times New Roman" w:eastAsia="Times New Roman" w:hAnsi="Times New Roman" w:cs="Times New Roman"/>
            <w:sz w:val="24"/>
            <w:szCs w:val="24"/>
          </w:rPr>
          <w:t xml:space="preserve"> to </w:t>
        </w:r>
      </w:ins>
      <w:r w:rsidR="007A43C2" w:rsidRPr="00D939D0">
        <w:rPr>
          <w:rFonts w:ascii="Times New Roman" w:eastAsia="Times New Roman" w:hAnsi="Times New Roman" w:cs="Times New Roman"/>
          <w:sz w:val="24"/>
          <w:szCs w:val="24"/>
        </w:rPr>
        <w:t>the</w:t>
      </w:r>
      <w:r w:rsidR="00A053CA" w:rsidRPr="00D939D0">
        <w:rPr>
          <w:rFonts w:ascii="Times New Roman" w:eastAsia="Times New Roman" w:hAnsi="Times New Roman" w:cs="Times New Roman"/>
          <w:sz w:val="24"/>
          <w:szCs w:val="24"/>
        </w:rPr>
        <w:t xml:space="preserve"> user</w:t>
      </w:r>
      <w:r w:rsidR="00680504" w:rsidRPr="00D939D0">
        <w:rPr>
          <w:rFonts w:ascii="Times New Roman" w:eastAsia="Times New Roman" w:hAnsi="Times New Roman" w:cs="Times New Roman"/>
          <w:sz w:val="24"/>
          <w:szCs w:val="24"/>
        </w:rPr>
        <w:t xml:space="preserve">. </w:t>
      </w:r>
      <w:r w:rsidR="00A053CA" w:rsidRPr="00D939D0">
        <w:rPr>
          <w:rFonts w:ascii="Times New Roman" w:eastAsia="Times New Roman" w:hAnsi="Times New Roman" w:cs="Times New Roman"/>
          <w:sz w:val="24"/>
          <w:szCs w:val="24"/>
        </w:rPr>
        <w:t xml:space="preserve"> </w:t>
      </w:r>
    </w:p>
    <w:p w14:paraId="2754144A" w14:textId="77777777" w:rsidR="00680504" w:rsidRPr="00D939D0" w:rsidRDefault="00680504" w:rsidP="009E4C5C">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del w:id="29" w:author="Daniel Mosse" w:date="2018-11-08T17:13:00Z">
        <w:r w:rsidRPr="00D939D0" w:rsidDel="00873883">
          <w:rPr>
            <w:rFonts w:ascii="Times New Roman" w:eastAsia="Times New Roman" w:hAnsi="Times New Roman" w:cs="Times New Roman"/>
            <w:sz w:val="24"/>
            <w:szCs w:val="24"/>
          </w:rPr>
          <w:delText>The user can also issue a</w:delText>
        </w:r>
      </w:del>
      <w:ins w:id="30" w:author="Daniel Mosse" w:date="2018-11-08T17:13:00Z">
        <w:r w:rsidR="00873883">
          <w:rPr>
            <w:rFonts w:ascii="Times New Roman" w:eastAsia="Times New Roman" w:hAnsi="Times New Roman" w:cs="Times New Roman"/>
            <w:sz w:val="24"/>
            <w:szCs w:val="24"/>
          </w:rPr>
          <w:t>A</w:t>
        </w:r>
      </w:ins>
      <w:r w:rsidRPr="00D939D0">
        <w:rPr>
          <w:rFonts w:ascii="Times New Roman" w:eastAsia="Times New Roman" w:hAnsi="Times New Roman" w:cs="Times New Roman"/>
          <w:sz w:val="24"/>
          <w:szCs w:val="24"/>
        </w:rPr>
        <w:t xml:space="preserve"> search query </w:t>
      </w:r>
      <w:del w:id="31" w:author="Daniel Mosse" w:date="2018-11-08T17:13:00Z">
        <w:r w:rsidR="0099781E" w:rsidRPr="00D939D0" w:rsidDel="00873883">
          <w:rPr>
            <w:rFonts w:ascii="Times New Roman" w:eastAsia="Times New Roman" w:hAnsi="Times New Roman" w:cs="Times New Roman"/>
            <w:sz w:val="24"/>
            <w:szCs w:val="24"/>
          </w:rPr>
          <w:delText xml:space="preserve">to </w:delText>
        </w:r>
      </w:del>
      <w:ins w:id="32" w:author="Daniel Mosse" w:date="2018-11-08T17:13:00Z">
        <w:r w:rsidR="00873883">
          <w:rPr>
            <w:rFonts w:ascii="Times New Roman" w:eastAsia="Times New Roman" w:hAnsi="Times New Roman" w:cs="Times New Roman"/>
            <w:sz w:val="24"/>
            <w:szCs w:val="24"/>
          </w:rPr>
          <w:t xml:space="preserve">is intended to </w:t>
        </w:r>
      </w:ins>
      <w:r w:rsidR="0099781E" w:rsidRPr="00D939D0">
        <w:rPr>
          <w:rFonts w:ascii="Times New Roman" w:eastAsia="Times New Roman" w:hAnsi="Times New Roman" w:cs="Times New Roman"/>
          <w:sz w:val="24"/>
          <w:szCs w:val="24"/>
        </w:rPr>
        <w:t xml:space="preserve">retrieve information related to already </w:t>
      </w:r>
      <w:r w:rsidRPr="00D939D0">
        <w:rPr>
          <w:rFonts w:ascii="Times New Roman" w:eastAsia="Times New Roman" w:hAnsi="Times New Roman" w:cs="Times New Roman"/>
          <w:sz w:val="24"/>
          <w:szCs w:val="24"/>
        </w:rPr>
        <w:t>indexed document</w:t>
      </w:r>
      <w:r w:rsidR="0099781E" w:rsidRPr="00D939D0">
        <w:rPr>
          <w:rFonts w:ascii="Times New Roman" w:eastAsia="Times New Roman" w:hAnsi="Times New Roman" w:cs="Times New Roman"/>
          <w:sz w:val="24"/>
          <w:szCs w:val="24"/>
        </w:rPr>
        <w:t>s</w:t>
      </w:r>
      <w:r w:rsidRPr="00D939D0">
        <w:rPr>
          <w:rFonts w:ascii="Times New Roman" w:eastAsia="Times New Roman" w:hAnsi="Times New Roman" w:cs="Times New Roman"/>
          <w:sz w:val="24"/>
          <w:szCs w:val="24"/>
        </w:rPr>
        <w:t xml:space="preserve">. </w:t>
      </w:r>
      <w:r w:rsidR="00C47CA1" w:rsidRPr="00D939D0">
        <w:rPr>
          <w:rFonts w:ascii="Times New Roman" w:eastAsia="Times New Roman" w:hAnsi="Times New Roman" w:cs="Times New Roman"/>
          <w:sz w:val="24"/>
          <w:szCs w:val="24"/>
        </w:rPr>
        <w:t xml:space="preserve">The search </w:t>
      </w:r>
      <w:r w:rsidR="00A053CA" w:rsidRPr="00D939D0">
        <w:rPr>
          <w:rFonts w:ascii="Times New Roman" w:eastAsia="Times New Roman" w:hAnsi="Times New Roman" w:cs="Times New Roman"/>
          <w:sz w:val="24"/>
          <w:szCs w:val="24"/>
        </w:rPr>
        <w:t xml:space="preserve">query </w:t>
      </w:r>
      <w:r w:rsidR="00C47CA1" w:rsidRPr="00D939D0">
        <w:rPr>
          <w:rFonts w:ascii="Times New Roman" w:eastAsia="Times New Roman" w:hAnsi="Times New Roman" w:cs="Times New Roman"/>
          <w:sz w:val="24"/>
          <w:szCs w:val="24"/>
        </w:rPr>
        <w:t xml:space="preserve">contains a number of </w:t>
      </w:r>
      <w:del w:id="33" w:author="Daniel Mosse" w:date="2018-11-08T17:13:00Z">
        <w:r w:rsidR="00C47CA1" w:rsidRPr="00D939D0" w:rsidDel="00873883">
          <w:rPr>
            <w:rFonts w:ascii="Times New Roman" w:eastAsia="Times New Roman" w:hAnsi="Times New Roman" w:cs="Times New Roman"/>
            <w:sz w:val="24"/>
            <w:szCs w:val="24"/>
          </w:rPr>
          <w:delText>items</w:delText>
        </w:r>
        <w:r w:rsidR="0099781E" w:rsidRPr="00D939D0" w:rsidDel="00873883">
          <w:rPr>
            <w:rFonts w:ascii="Times New Roman" w:eastAsia="Times New Roman" w:hAnsi="Times New Roman" w:cs="Times New Roman"/>
            <w:sz w:val="24"/>
            <w:szCs w:val="24"/>
          </w:rPr>
          <w:delText xml:space="preserve">, in the form a </w:delText>
        </w:r>
      </w:del>
      <w:r w:rsidR="0099781E" w:rsidRPr="00D939D0">
        <w:rPr>
          <w:rFonts w:ascii="Times New Roman" w:eastAsia="Times New Roman" w:hAnsi="Times New Roman" w:cs="Times New Roman"/>
          <w:sz w:val="24"/>
          <w:szCs w:val="24"/>
        </w:rPr>
        <w:t xml:space="preserve">key </w:t>
      </w:r>
      <w:r w:rsidR="007A43C2" w:rsidRPr="00D939D0">
        <w:rPr>
          <w:rFonts w:ascii="Times New Roman" w:eastAsia="Times New Roman" w:hAnsi="Times New Roman" w:cs="Times New Roman"/>
          <w:sz w:val="24"/>
          <w:szCs w:val="24"/>
        </w:rPr>
        <w:t>words</w:t>
      </w:r>
      <w:del w:id="34" w:author="Daniel Mosse" w:date="2018-11-08T17:13:00Z">
        <w:r w:rsidR="007A43C2" w:rsidRPr="00D939D0" w:rsidDel="00873883">
          <w:rPr>
            <w:rFonts w:ascii="Times New Roman" w:eastAsia="Times New Roman" w:hAnsi="Times New Roman" w:cs="Times New Roman"/>
            <w:sz w:val="24"/>
            <w:szCs w:val="24"/>
          </w:rPr>
          <w:delText>, which</w:delText>
        </w:r>
        <w:r w:rsidR="00C47CA1" w:rsidRPr="00D939D0" w:rsidDel="00873883">
          <w:rPr>
            <w:rFonts w:ascii="Times New Roman" w:eastAsia="Times New Roman" w:hAnsi="Times New Roman" w:cs="Times New Roman"/>
            <w:sz w:val="24"/>
            <w:szCs w:val="24"/>
          </w:rPr>
          <w:delText xml:space="preserve"> are relevant to the search</w:delText>
        </w:r>
      </w:del>
      <w:ins w:id="35" w:author="Daniel Mosse" w:date="2018-11-08T17:13:00Z">
        <w:r w:rsidR="00873883">
          <w:rPr>
            <w:rFonts w:ascii="Times New Roman" w:eastAsia="Times New Roman" w:hAnsi="Times New Roman" w:cs="Times New Roman"/>
            <w:sz w:val="24"/>
            <w:szCs w:val="24"/>
          </w:rPr>
          <w:t>; the query is</w:t>
        </w:r>
      </w:ins>
      <w:del w:id="36" w:author="Daniel Mosse" w:date="2018-11-08T17:13:00Z">
        <w:r w:rsidR="00C47CA1" w:rsidRPr="00D939D0" w:rsidDel="00873883">
          <w:rPr>
            <w:rFonts w:ascii="Times New Roman" w:eastAsia="Times New Roman" w:hAnsi="Times New Roman" w:cs="Times New Roman"/>
            <w:sz w:val="24"/>
            <w:szCs w:val="24"/>
          </w:rPr>
          <w:delText xml:space="preserve">. </w:delText>
        </w:r>
        <w:r w:rsidRPr="00D939D0" w:rsidDel="00873883">
          <w:rPr>
            <w:rFonts w:ascii="Times New Roman" w:eastAsia="Times New Roman" w:hAnsi="Times New Roman" w:cs="Times New Roman"/>
            <w:sz w:val="24"/>
            <w:szCs w:val="24"/>
          </w:rPr>
          <w:delText xml:space="preserve">The </w:delText>
        </w:r>
        <w:r w:rsidR="00C47CA1" w:rsidRPr="00D939D0" w:rsidDel="00873883">
          <w:rPr>
            <w:rFonts w:ascii="Times New Roman" w:eastAsia="Times New Roman" w:hAnsi="Times New Roman" w:cs="Times New Roman"/>
            <w:sz w:val="24"/>
            <w:szCs w:val="24"/>
          </w:rPr>
          <w:delText>uiShell establishes a connection to</w:delText>
        </w:r>
      </w:del>
      <w:r w:rsidR="00C47CA1" w:rsidRPr="00D939D0">
        <w:rPr>
          <w:rFonts w:ascii="Times New Roman" w:eastAsia="Times New Roman" w:hAnsi="Times New Roman" w:cs="Times New Roman"/>
          <w:sz w:val="24"/>
          <w:szCs w:val="24"/>
        </w:rPr>
        <w:t xml:space="preserve"> </w:t>
      </w:r>
      <w:ins w:id="37" w:author="Daniel Mosse" w:date="2018-11-08T17:14:00Z">
        <w:r w:rsidR="00873883">
          <w:rPr>
            <w:rFonts w:ascii="Times New Roman" w:eastAsia="Times New Roman" w:hAnsi="Times New Roman" w:cs="Times New Roman"/>
            <w:sz w:val="24"/>
            <w:szCs w:val="24"/>
          </w:rPr>
          <w:t xml:space="preserve">sent to </w:t>
        </w:r>
      </w:ins>
      <w:r w:rsidR="00C47CA1" w:rsidRPr="00D939D0">
        <w:rPr>
          <w:rFonts w:ascii="Times New Roman" w:eastAsia="Times New Roman" w:hAnsi="Times New Roman" w:cs="Times New Roman"/>
          <w:sz w:val="24"/>
          <w:szCs w:val="24"/>
        </w:rPr>
        <w:t xml:space="preserve">the </w:t>
      </w:r>
      <w:r w:rsidR="00C47CA1" w:rsidRPr="00D939D0">
        <w:rPr>
          <w:rFonts w:ascii="Times New Roman" w:eastAsia="Times New Roman" w:hAnsi="Times New Roman" w:cs="Times New Roman"/>
          <w:sz w:val="16"/>
          <w:szCs w:val="24"/>
        </w:rPr>
        <w:t xml:space="preserve">tiny-Google </w:t>
      </w:r>
      <w:r w:rsidR="009E4C5C" w:rsidRPr="00D939D0">
        <w:rPr>
          <w:rFonts w:ascii="Times New Roman" w:eastAsia="Times New Roman" w:hAnsi="Times New Roman" w:cs="Times New Roman"/>
          <w:sz w:val="24"/>
          <w:szCs w:val="24"/>
        </w:rPr>
        <w:t xml:space="preserve">server; </w:t>
      </w:r>
      <w:del w:id="38" w:author="Daniel Mosse" w:date="2018-11-08T17:14:00Z">
        <w:r w:rsidR="009E4C5C" w:rsidRPr="00D939D0" w:rsidDel="00873883">
          <w:rPr>
            <w:rFonts w:ascii="Times New Roman" w:eastAsia="Times New Roman" w:hAnsi="Times New Roman" w:cs="Times New Roman"/>
            <w:sz w:val="24"/>
            <w:szCs w:val="24"/>
          </w:rPr>
          <w:delText xml:space="preserve">it then sends the search query </w:delText>
        </w:r>
        <w:r w:rsidRPr="00D939D0" w:rsidDel="00873883">
          <w:rPr>
            <w:rFonts w:ascii="Times New Roman" w:eastAsia="Times New Roman" w:hAnsi="Times New Roman" w:cs="Times New Roman"/>
            <w:sz w:val="24"/>
            <w:szCs w:val="24"/>
          </w:rPr>
          <w:delText>request</w:delText>
        </w:r>
        <w:r w:rsidR="00A053CA" w:rsidRPr="00D939D0" w:rsidDel="00873883">
          <w:rPr>
            <w:rFonts w:ascii="Times New Roman" w:eastAsia="Times New Roman" w:hAnsi="Times New Roman" w:cs="Times New Roman"/>
            <w:sz w:val="24"/>
            <w:szCs w:val="24"/>
          </w:rPr>
          <w:delText>, along with the associated items,</w:delText>
        </w:r>
        <w:r w:rsidRPr="00D939D0" w:rsidDel="00873883">
          <w:rPr>
            <w:rFonts w:ascii="Times New Roman" w:eastAsia="Times New Roman" w:hAnsi="Times New Roman" w:cs="Times New Roman"/>
            <w:sz w:val="24"/>
            <w:szCs w:val="24"/>
          </w:rPr>
          <w:delText xml:space="preserve"> to</w:delText>
        </w:r>
        <w:r w:rsidR="009E4C5C" w:rsidRPr="00D939D0" w:rsidDel="00873883">
          <w:rPr>
            <w:rFonts w:ascii="Times New Roman" w:eastAsia="Times New Roman" w:hAnsi="Times New Roman" w:cs="Times New Roman"/>
            <w:sz w:val="24"/>
            <w:szCs w:val="24"/>
          </w:rPr>
          <w:delText xml:space="preserve"> the </w:delText>
        </w:r>
        <w:r w:rsidR="007A43C2" w:rsidRPr="00D939D0" w:rsidDel="00873883">
          <w:rPr>
            <w:rFonts w:ascii="Times New Roman" w:eastAsia="Times New Roman" w:hAnsi="Times New Roman" w:cs="Times New Roman"/>
            <w:sz w:val="16"/>
            <w:szCs w:val="24"/>
          </w:rPr>
          <w:delText xml:space="preserve">tiny-Google </w:delText>
        </w:r>
        <w:r w:rsidR="009E4C5C" w:rsidRPr="00D939D0" w:rsidDel="00873883">
          <w:rPr>
            <w:rFonts w:ascii="Times New Roman" w:eastAsia="Times New Roman" w:hAnsi="Times New Roman" w:cs="Times New Roman"/>
            <w:sz w:val="24"/>
            <w:szCs w:val="24"/>
          </w:rPr>
          <w:delText>server</w:delText>
        </w:r>
        <w:r w:rsidRPr="00D939D0" w:rsidDel="00873883">
          <w:rPr>
            <w:rFonts w:ascii="Times New Roman" w:eastAsia="Times New Roman" w:hAnsi="Times New Roman" w:cs="Times New Roman"/>
            <w:sz w:val="24"/>
            <w:szCs w:val="24"/>
          </w:rPr>
          <w:delText xml:space="preserve"> </w:delText>
        </w:r>
      </w:del>
      <w:r w:rsidR="00C47CA1" w:rsidRPr="00D939D0">
        <w:rPr>
          <w:rFonts w:ascii="Times New Roman" w:eastAsia="Times New Roman" w:hAnsi="Times New Roman" w:cs="Times New Roman"/>
          <w:sz w:val="24"/>
          <w:szCs w:val="24"/>
        </w:rPr>
        <w:t>a</w:t>
      </w:r>
      <w:r w:rsidRPr="00D939D0">
        <w:rPr>
          <w:rFonts w:ascii="Times New Roman" w:eastAsia="Times New Roman" w:hAnsi="Times New Roman" w:cs="Times New Roman"/>
          <w:sz w:val="24"/>
          <w:szCs w:val="24"/>
        </w:rPr>
        <w:t xml:space="preserve">nd waits for the response. </w:t>
      </w:r>
      <w:r w:rsidR="009E4C5C" w:rsidRPr="00D939D0">
        <w:rPr>
          <w:rFonts w:ascii="Times New Roman" w:eastAsia="Times New Roman" w:hAnsi="Times New Roman" w:cs="Times New Roman"/>
          <w:sz w:val="24"/>
          <w:szCs w:val="24"/>
        </w:rPr>
        <w:t>Upon receiving the search query, t</w:t>
      </w:r>
      <w:r w:rsidRPr="00D939D0">
        <w:rPr>
          <w:rFonts w:ascii="Times New Roman" w:eastAsia="Times New Roman" w:hAnsi="Times New Roman" w:cs="Times New Roman"/>
          <w:sz w:val="24"/>
          <w:szCs w:val="24"/>
        </w:rPr>
        <w:t xml:space="preserve">he </w:t>
      </w:r>
      <w:r w:rsidRPr="00D939D0">
        <w:rPr>
          <w:rFonts w:ascii="Times New Roman" w:eastAsia="Times New Roman" w:hAnsi="Times New Roman" w:cs="Times New Roman"/>
          <w:sz w:val="16"/>
          <w:szCs w:val="16"/>
        </w:rPr>
        <w:t>tiny-Google</w:t>
      </w:r>
      <w:r w:rsidRPr="00D939D0">
        <w:rPr>
          <w:rFonts w:ascii="Times New Roman" w:eastAsia="Times New Roman" w:hAnsi="Times New Roman" w:cs="Times New Roman"/>
          <w:sz w:val="24"/>
          <w:szCs w:val="24"/>
        </w:rPr>
        <w:t xml:space="preserve"> </w:t>
      </w:r>
      <w:r w:rsidR="009E4C5C" w:rsidRPr="00D939D0">
        <w:rPr>
          <w:rFonts w:ascii="Times New Roman" w:eastAsia="Times New Roman" w:hAnsi="Times New Roman" w:cs="Times New Roman"/>
          <w:sz w:val="24"/>
          <w:szCs w:val="24"/>
        </w:rPr>
        <w:t xml:space="preserve">server </w:t>
      </w:r>
      <w:r w:rsidR="007A43C2" w:rsidRPr="00D939D0">
        <w:rPr>
          <w:rFonts w:ascii="Times New Roman" w:eastAsia="Times New Roman" w:hAnsi="Times New Roman" w:cs="Times New Roman"/>
          <w:sz w:val="24"/>
          <w:szCs w:val="24"/>
        </w:rPr>
        <w:t>creates inserts the query</w:t>
      </w:r>
      <w:del w:id="39" w:author="Daniel Mosse" w:date="2018-11-08T17:14:00Z">
        <w:r w:rsidR="007A43C2" w:rsidRPr="00D939D0" w:rsidDel="00873883">
          <w:rPr>
            <w:rFonts w:ascii="Times New Roman" w:eastAsia="Times New Roman" w:hAnsi="Times New Roman" w:cs="Times New Roman"/>
            <w:sz w:val="24"/>
            <w:szCs w:val="24"/>
          </w:rPr>
          <w:delText xml:space="preserve">, along the Internet address and port number of the uiShell, </w:delText>
        </w:r>
      </w:del>
      <w:ins w:id="40" w:author="Daniel Mosse" w:date="2018-11-08T17:14:00Z">
        <w:r w:rsidR="00873883">
          <w:rPr>
            <w:rFonts w:ascii="Times New Roman" w:eastAsia="Times New Roman" w:hAnsi="Times New Roman" w:cs="Times New Roman"/>
            <w:sz w:val="24"/>
            <w:szCs w:val="24"/>
          </w:rPr>
          <w:t xml:space="preserve"> </w:t>
        </w:r>
      </w:ins>
      <w:r w:rsidR="007A43C2" w:rsidRPr="00D939D0">
        <w:rPr>
          <w:rFonts w:ascii="Times New Roman" w:eastAsia="Times New Roman" w:hAnsi="Times New Roman" w:cs="Times New Roman"/>
          <w:sz w:val="24"/>
          <w:szCs w:val="24"/>
        </w:rPr>
        <w:t>into the “</w:t>
      </w:r>
      <w:r w:rsidR="007A43C2" w:rsidRPr="00D939D0">
        <w:rPr>
          <w:rFonts w:ascii="Times New Roman" w:eastAsia="Times New Roman" w:hAnsi="Times New Roman" w:cs="Times New Roman"/>
          <w:b/>
          <w:sz w:val="24"/>
          <w:szCs w:val="24"/>
        </w:rPr>
        <w:t>Work Queue”</w:t>
      </w:r>
      <w:del w:id="41" w:author="Daniel Mosse" w:date="2018-11-08T17:14:00Z">
        <w:r w:rsidR="00DE3A6D" w:rsidRPr="00D939D0" w:rsidDel="00873883">
          <w:rPr>
            <w:rFonts w:ascii="Times New Roman" w:eastAsia="Times New Roman" w:hAnsi="Times New Roman" w:cs="Times New Roman"/>
            <w:sz w:val="24"/>
            <w:szCs w:val="24"/>
          </w:rPr>
          <w:delText>,</w:delText>
        </w:r>
      </w:del>
      <w:r w:rsidR="00DE3A6D" w:rsidRPr="00D939D0">
        <w:rPr>
          <w:rFonts w:ascii="Times New Roman" w:eastAsia="Times New Roman" w:hAnsi="Times New Roman" w:cs="Times New Roman"/>
          <w:sz w:val="24"/>
          <w:szCs w:val="24"/>
        </w:rPr>
        <w:t xml:space="preserve"> and </w:t>
      </w:r>
      <w:del w:id="42" w:author="Daniel Mosse" w:date="2018-11-08T17:14:00Z">
        <w:r w:rsidR="00DE3A6D" w:rsidRPr="00D939D0" w:rsidDel="00873883">
          <w:rPr>
            <w:rFonts w:ascii="Times New Roman" w:eastAsia="Times New Roman" w:hAnsi="Times New Roman" w:cs="Times New Roman"/>
            <w:sz w:val="24"/>
            <w:szCs w:val="24"/>
          </w:rPr>
          <w:delText xml:space="preserve">if </w:delText>
        </w:r>
      </w:del>
      <w:r w:rsidR="00DE3A6D" w:rsidRPr="00D939D0">
        <w:rPr>
          <w:rFonts w:ascii="Times New Roman" w:eastAsia="Times New Roman" w:hAnsi="Times New Roman" w:cs="Times New Roman"/>
          <w:sz w:val="24"/>
          <w:szCs w:val="24"/>
        </w:rPr>
        <w:t xml:space="preserve">wakes up a sleeping </w:t>
      </w:r>
      <w:r w:rsidR="009E4C5C" w:rsidRPr="00D939D0">
        <w:rPr>
          <w:rFonts w:ascii="Times New Roman" w:eastAsia="Times New Roman" w:hAnsi="Times New Roman" w:cs="Times New Roman"/>
          <w:b/>
          <w:sz w:val="24"/>
          <w:szCs w:val="24"/>
        </w:rPr>
        <w:t>search</w:t>
      </w:r>
      <w:r w:rsidR="007A43C2" w:rsidRPr="00D939D0">
        <w:rPr>
          <w:rFonts w:ascii="Times New Roman" w:eastAsia="Times New Roman" w:hAnsi="Times New Roman" w:cs="Times New Roman"/>
          <w:b/>
          <w:sz w:val="24"/>
          <w:szCs w:val="24"/>
        </w:rPr>
        <w:t xml:space="preserve">-query </w:t>
      </w:r>
      <w:r w:rsidR="009E4C5C" w:rsidRPr="00D939D0">
        <w:rPr>
          <w:rFonts w:ascii="Times New Roman" w:eastAsia="Times New Roman" w:hAnsi="Times New Roman" w:cs="Times New Roman"/>
          <w:b/>
          <w:sz w:val="24"/>
          <w:szCs w:val="24"/>
        </w:rPr>
        <w:t>master</w:t>
      </w:r>
      <w:r w:rsidR="00DE3A6D" w:rsidRPr="00D939D0">
        <w:rPr>
          <w:rFonts w:ascii="Times New Roman" w:eastAsia="Times New Roman" w:hAnsi="Times New Roman" w:cs="Times New Roman"/>
          <w:sz w:val="24"/>
          <w:szCs w:val="24"/>
        </w:rPr>
        <w:t xml:space="preserve">, if one exits, </w:t>
      </w:r>
      <w:r w:rsidRPr="00D939D0">
        <w:rPr>
          <w:rFonts w:ascii="Times New Roman" w:eastAsia="Times New Roman" w:hAnsi="Times New Roman" w:cs="Times New Roman"/>
          <w:sz w:val="24"/>
          <w:szCs w:val="24"/>
        </w:rPr>
        <w:t>to handle the query</w:t>
      </w:r>
      <w:r w:rsidR="00DE3A6D" w:rsidRPr="00D939D0">
        <w:rPr>
          <w:rFonts w:ascii="Times New Roman" w:eastAsia="Times New Roman" w:hAnsi="Times New Roman" w:cs="Times New Roman"/>
          <w:sz w:val="24"/>
          <w:szCs w:val="24"/>
        </w:rPr>
        <w:t>. The</w:t>
      </w:r>
      <w:del w:id="43" w:author="Daniel Mosse" w:date="2018-11-08T17:15:00Z">
        <w:r w:rsidR="00DE3A6D" w:rsidRPr="00D939D0" w:rsidDel="00873883">
          <w:rPr>
            <w:rFonts w:ascii="Times New Roman" w:eastAsia="Times New Roman" w:hAnsi="Times New Roman" w:cs="Times New Roman"/>
            <w:sz w:val="24"/>
            <w:szCs w:val="24"/>
          </w:rPr>
          <w:delText>n, the</w:delText>
        </w:r>
      </w:del>
      <w:r w:rsidR="00DE3A6D" w:rsidRPr="00D939D0">
        <w:rPr>
          <w:rFonts w:ascii="Times New Roman" w:eastAsia="Times New Roman" w:hAnsi="Times New Roman" w:cs="Times New Roman"/>
          <w:sz w:val="24"/>
          <w:szCs w:val="24"/>
        </w:rPr>
        <w:t xml:space="preserve"> </w:t>
      </w:r>
      <w:r w:rsidR="00DE3A6D" w:rsidRPr="00D939D0">
        <w:rPr>
          <w:rFonts w:ascii="Times New Roman" w:eastAsia="Times New Roman" w:hAnsi="Times New Roman" w:cs="Times New Roman"/>
          <w:sz w:val="16"/>
          <w:szCs w:val="16"/>
        </w:rPr>
        <w:t>tiny-Google</w:t>
      </w:r>
      <w:r w:rsidR="00DE3A6D" w:rsidRPr="00D939D0">
        <w:rPr>
          <w:rFonts w:ascii="Times New Roman" w:eastAsia="Times New Roman" w:hAnsi="Times New Roman" w:cs="Times New Roman"/>
          <w:sz w:val="24"/>
          <w:szCs w:val="24"/>
        </w:rPr>
        <w:t xml:space="preserve"> server</w:t>
      </w:r>
      <w:r w:rsidRPr="00D939D0">
        <w:rPr>
          <w:rFonts w:ascii="Times New Roman" w:eastAsia="Times New Roman" w:hAnsi="Times New Roman" w:cs="Times New Roman"/>
          <w:sz w:val="24"/>
          <w:szCs w:val="24"/>
        </w:rPr>
        <w:t xml:space="preserve"> </w:t>
      </w:r>
      <w:r w:rsidR="009E4C5C" w:rsidRPr="00D939D0">
        <w:rPr>
          <w:rFonts w:ascii="Times New Roman" w:eastAsia="Times New Roman" w:hAnsi="Times New Roman" w:cs="Times New Roman"/>
          <w:sz w:val="24"/>
          <w:szCs w:val="24"/>
        </w:rPr>
        <w:t xml:space="preserve">returns to listen to new requests from other clients. The search-query master selects a set of </w:t>
      </w:r>
      <w:r w:rsidR="009E4C5C" w:rsidRPr="00D939D0">
        <w:rPr>
          <w:rFonts w:ascii="Times New Roman" w:eastAsia="Times New Roman" w:hAnsi="Times New Roman" w:cs="Times New Roman"/>
          <w:b/>
          <w:sz w:val="24"/>
          <w:szCs w:val="24"/>
        </w:rPr>
        <w:t>search-quer</w:t>
      </w:r>
      <w:r w:rsidR="009E4C5C" w:rsidRPr="00D939D0">
        <w:rPr>
          <w:rFonts w:ascii="Times New Roman" w:eastAsia="Times New Roman" w:hAnsi="Times New Roman" w:cs="Times New Roman"/>
          <w:sz w:val="24"/>
          <w:szCs w:val="24"/>
        </w:rPr>
        <w:t xml:space="preserve">y </w:t>
      </w:r>
      <w:r w:rsidR="009E4C5C" w:rsidRPr="00D939D0">
        <w:rPr>
          <w:rFonts w:ascii="Times New Roman" w:eastAsia="Times New Roman" w:hAnsi="Times New Roman" w:cs="Times New Roman"/>
          <w:b/>
          <w:sz w:val="24"/>
          <w:szCs w:val="24"/>
        </w:rPr>
        <w:t>helpers</w:t>
      </w:r>
      <w:r w:rsidR="009E4C5C" w:rsidRPr="00D939D0">
        <w:rPr>
          <w:rFonts w:ascii="Times New Roman" w:eastAsia="Times New Roman" w:hAnsi="Times New Roman" w:cs="Times New Roman"/>
          <w:sz w:val="24"/>
          <w:szCs w:val="24"/>
        </w:rPr>
        <w:t xml:space="preserve">, </w:t>
      </w:r>
      <w:ins w:id="44" w:author="Daniel Mosse" w:date="2018-11-08T17:16:00Z">
        <w:r w:rsidR="00873883">
          <w:rPr>
            <w:rFonts w:ascii="Times New Roman" w:eastAsia="Times New Roman" w:hAnsi="Times New Roman" w:cs="Times New Roman"/>
            <w:sz w:val="24"/>
            <w:szCs w:val="24"/>
          </w:rPr>
          <w:t xml:space="preserve">each </w:t>
        </w:r>
      </w:ins>
      <w:r w:rsidR="009E4C5C" w:rsidRPr="00D939D0">
        <w:rPr>
          <w:rFonts w:ascii="Times New Roman" w:eastAsia="Times New Roman" w:hAnsi="Times New Roman" w:cs="Times New Roman"/>
          <w:sz w:val="24"/>
          <w:szCs w:val="24"/>
        </w:rPr>
        <w:t>residing in different machine</w:t>
      </w:r>
      <w:r w:rsidR="007A43C2" w:rsidRPr="00D939D0">
        <w:rPr>
          <w:rFonts w:ascii="Times New Roman" w:eastAsia="Times New Roman" w:hAnsi="Times New Roman" w:cs="Times New Roman"/>
          <w:sz w:val="24"/>
          <w:szCs w:val="24"/>
        </w:rPr>
        <w:t>s</w:t>
      </w:r>
      <w:ins w:id="45" w:author="Daniel Mosse" w:date="2018-11-08T17:16:00Z">
        <w:r w:rsidR="00873883">
          <w:rPr>
            <w:rFonts w:ascii="Times New Roman" w:eastAsia="Times New Roman" w:hAnsi="Times New Roman" w:cs="Times New Roman"/>
            <w:sz w:val="24"/>
            <w:szCs w:val="24"/>
          </w:rPr>
          <w:t xml:space="preserve"> (sets of helpers may reside in the same machine)</w:t>
        </w:r>
      </w:ins>
      <w:r w:rsidR="009E4C5C" w:rsidRPr="00D939D0">
        <w:rPr>
          <w:rFonts w:ascii="Times New Roman" w:eastAsia="Times New Roman" w:hAnsi="Times New Roman" w:cs="Times New Roman"/>
          <w:sz w:val="24"/>
          <w:szCs w:val="24"/>
        </w:rPr>
        <w:t xml:space="preserve">, and tasks each </w:t>
      </w:r>
      <w:r w:rsidR="00A053CA" w:rsidRPr="00D939D0">
        <w:rPr>
          <w:rFonts w:ascii="Times New Roman" w:eastAsia="Times New Roman" w:hAnsi="Times New Roman" w:cs="Times New Roman"/>
          <w:sz w:val="24"/>
          <w:szCs w:val="24"/>
        </w:rPr>
        <w:t xml:space="preserve">one </w:t>
      </w:r>
      <w:r w:rsidR="009E4C5C" w:rsidRPr="00D939D0">
        <w:rPr>
          <w:rFonts w:ascii="Times New Roman" w:eastAsia="Times New Roman" w:hAnsi="Times New Roman" w:cs="Times New Roman"/>
          <w:sz w:val="24"/>
          <w:szCs w:val="24"/>
        </w:rPr>
        <w:t xml:space="preserve">of them </w:t>
      </w:r>
      <w:del w:id="46" w:author="Daniel Mosse" w:date="2018-11-08T17:16:00Z">
        <w:r w:rsidR="009E4C5C" w:rsidRPr="00D939D0" w:rsidDel="00873883">
          <w:rPr>
            <w:rFonts w:ascii="Times New Roman" w:eastAsia="Times New Roman" w:hAnsi="Times New Roman" w:cs="Times New Roman"/>
            <w:sz w:val="24"/>
            <w:szCs w:val="24"/>
          </w:rPr>
          <w:delText>to</w:delText>
        </w:r>
        <w:r w:rsidR="007A43C2" w:rsidRPr="00D939D0" w:rsidDel="00873883">
          <w:rPr>
            <w:rFonts w:ascii="Times New Roman" w:eastAsia="Times New Roman" w:hAnsi="Times New Roman" w:cs="Times New Roman"/>
            <w:sz w:val="24"/>
            <w:szCs w:val="24"/>
          </w:rPr>
          <w:delText xml:space="preserve"> </w:delText>
        </w:r>
      </w:del>
      <w:ins w:id="47" w:author="Daniel Mosse" w:date="2018-11-08T17:16:00Z">
        <w:r w:rsidR="00873883">
          <w:rPr>
            <w:rFonts w:ascii="Times New Roman" w:eastAsia="Times New Roman" w:hAnsi="Times New Roman" w:cs="Times New Roman"/>
            <w:sz w:val="24"/>
            <w:szCs w:val="24"/>
          </w:rPr>
          <w:t>with</w:t>
        </w:r>
        <w:r w:rsidR="00873883" w:rsidRPr="00D939D0">
          <w:rPr>
            <w:rFonts w:ascii="Times New Roman" w:eastAsia="Times New Roman" w:hAnsi="Times New Roman" w:cs="Times New Roman"/>
            <w:sz w:val="24"/>
            <w:szCs w:val="24"/>
          </w:rPr>
          <w:t xml:space="preserve"> </w:t>
        </w:r>
      </w:ins>
      <w:r w:rsidR="007A43C2" w:rsidRPr="00D939D0">
        <w:rPr>
          <w:rFonts w:ascii="Times New Roman" w:eastAsia="Times New Roman" w:hAnsi="Times New Roman" w:cs="Times New Roman"/>
          <w:sz w:val="24"/>
          <w:szCs w:val="24"/>
        </w:rPr>
        <w:t>(i)</w:t>
      </w:r>
      <w:r w:rsidR="009E4C5C" w:rsidRPr="00D939D0">
        <w:rPr>
          <w:rFonts w:ascii="Times New Roman" w:eastAsia="Times New Roman" w:hAnsi="Times New Roman" w:cs="Times New Roman"/>
          <w:sz w:val="24"/>
          <w:szCs w:val="24"/>
        </w:rPr>
        <w:t xml:space="preserve"> search</w:t>
      </w:r>
      <w:ins w:id="48" w:author="Daniel Mosse" w:date="2018-11-08T17:16:00Z">
        <w:r w:rsidR="00873883">
          <w:rPr>
            <w:rFonts w:ascii="Times New Roman" w:eastAsia="Times New Roman" w:hAnsi="Times New Roman" w:cs="Times New Roman"/>
            <w:sz w:val="24"/>
            <w:szCs w:val="24"/>
          </w:rPr>
          <w:t>ing</w:t>
        </w:r>
      </w:ins>
      <w:r w:rsidR="009E4C5C" w:rsidRPr="00D939D0">
        <w:rPr>
          <w:rFonts w:ascii="Times New Roman" w:eastAsia="Times New Roman" w:hAnsi="Times New Roman" w:cs="Times New Roman"/>
          <w:sz w:val="24"/>
          <w:szCs w:val="24"/>
        </w:rPr>
        <w:t xml:space="preserve"> a segment of the </w:t>
      </w:r>
      <w:r w:rsidR="009E4C5C" w:rsidRPr="00D939D0">
        <w:rPr>
          <w:rFonts w:ascii="Times New Roman" w:eastAsia="Times New Roman" w:hAnsi="Times New Roman" w:cs="Times New Roman"/>
          <w:b/>
          <w:sz w:val="24"/>
          <w:szCs w:val="24"/>
        </w:rPr>
        <w:t>master inverted index</w:t>
      </w:r>
      <w:r w:rsidR="009E4C5C" w:rsidRPr="00D939D0">
        <w:rPr>
          <w:rFonts w:ascii="Times New Roman" w:eastAsia="Times New Roman" w:hAnsi="Times New Roman" w:cs="Times New Roman"/>
          <w:sz w:val="24"/>
          <w:szCs w:val="24"/>
        </w:rPr>
        <w:t xml:space="preserve"> and</w:t>
      </w:r>
      <w:r w:rsidR="00654362" w:rsidRPr="00D939D0">
        <w:rPr>
          <w:rFonts w:ascii="Times New Roman" w:eastAsia="Times New Roman" w:hAnsi="Times New Roman" w:cs="Times New Roman"/>
          <w:sz w:val="24"/>
          <w:szCs w:val="24"/>
        </w:rPr>
        <w:t xml:space="preserve"> </w:t>
      </w:r>
      <w:r w:rsidR="007A43C2" w:rsidRPr="00D939D0">
        <w:rPr>
          <w:rFonts w:ascii="Times New Roman" w:eastAsia="Times New Roman" w:hAnsi="Times New Roman" w:cs="Times New Roman"/>
          <w:sz w:val="24"/>
          <w:szCs w:val="24"/>
        </w:rPr>
        <w:t xml:space="preserve">(ii) </w:t>
      </w:r>
      <w:r w:rsidR="00654362" w:rsidRPr="00D939D0">
        <w:rPr>
          <w:rFonts w:ascii="Times New Roman" w:eastAsia="Times New Roman" w:hAnsi="Times New Roman" w:cs="Times New Roman"/>
          <w:sz w:val="24"/>
          <w:szCs w:val="24"/>
        </w:rPr>
        <w:t>retriev</w:t>
      </w:r>
      <w:ins w:id="49" w:author="Daniel Mosse" w:date="2018-11-08T17:16:00Z">
        <w:r w:rsidR="00873883">
          <w:rPr>
            <w:rFonts w:ascii="Times New Roman" w:eastAsia="Times New Roman" w:hAnsi="Times New Roman" w:cs="Times New Roman"/>
            <w:sz w:val="24"/>
            <w:szCs w:val="24"/>
          </w:rPr>
          <w:t>ing</w:t>
        </w:r>
      </w:ins>
      <w:del w:id="50" w:author="Daniel Mosse" w:date="2018-11-08T17:16:00Z">
        <w:r w:rsidR="00654362" w:rsidRPr="00D939D0" w:rsidDel="00873883">
          <w:rPr>
            <w:rFonts w:ascii="Times New Roman" w:eastAsia="Times New Roman" w:hAnsi="Times New Roman" w:cs="Times New Roman"/>
            <w:sz w:val="24"/>
            <w:szCs w:val="24"/>
          </w:rPr>
          <w:delText>e</w:delText>
        </w:r>
      </w:del>
      <w:r w:rsidR="009E4C5C" w:rsidRPr="00D939D0">
        <w:rPr>
          <w:rFonts w:ascii="Times New Roman" w:eastAsia="Times New Roman" w:hAnsi="Times New Roman" w:cs="Times New Roman"/>
          <w:sz w:val="24"/>
          <w:szCs w:val="24"/>
        </w:rPr>
        <w:t xml:space="preserve"> the name of the documents</w:t>
      </w:r>
      <w:r w:rsidR="00654362" w:rsidRPr="00D939D0">
        <w:rPr>
          <w:rFonts w:ascii="Times New Roman" w:eastAsia="Times New Roman" w:hAnsi="Times New Roman" w:cs="Times New Roman"/>
          <w:sz w:val="24"/>
          <w:szCs w:val="24"/>
        </w:rPr>
        <w:t xml:space="preserve"> </w:t>
      </w:r>
      <w:ins w:id="51" w:author="Daniel Mosse" w:date="2018-11-08T17:16:00Z">
        <w:r w:rsidR="00873883">
          <w:rPr>
            <w:rFonts w:ascii="Times New Roman" w:eastAsia="Times New Roman" w:hAnsi="Times New Roman" w:cs="Times New Roman"/>
            <w:sz w:val="24"/>
            <w:szCs w:val="24"/>
          </w:rPr>
          <w:t xml:space="preserve">that </w:t>
        </w:r>
      </w:ins>
      <w:del w:id="52" w:author="Daniel Mosse" w:date="2018-11-08T17:16:00Z">
        <w:r w:rsidR="00654362" w:rsidRPr="00D939D0" w:rsidDel="00873883">
          <w:rPr>
            <w:rFonts w:ascii="Times New Roman" w:eastAsia="Times New Roman" w:hAnsi="Times New Roman" w:cs="Times New Roman"/>
            <w:sz w:val="24"/>
            <w:szCs w:val="24"/>
          </w:rPr>
          <w:delText xml:space="preserve">which </w:delText>
        </w:r>
      </w:del>
      <w:r w:rsidR="00654362" w:rsidRPr="00D939D0">
        <w:rPr>
          <w:rFonts w:ascii="Times New Roman" w:eastAsia="Times New Roman" w:hAnsi="Times New Roman" w:cs="Times New Roman"/>
          <w:sz w:val="24"/>
          <w:szCs w:val="24"/>
        </w:rPr>
        <w:t xml:space="preserve">contain </w:t>
      </w:r>
      <w:r w:rsidR="009E4C5C" w:rsidRPr="00D939D0">
        <w:rPr>
          <w:rFonts w:ascii="Times New Roman" w:eastAsia="Times New Roman" w:hAnsi="Times New Roman" w:cs="Times New Roman"/>
          <w:sz w:val="24"/>
          <w:szCs w:val="24"/>
        </w:rPr>
        <w:t>all the words</w:t>
      </w:r>
      <w:r w:rsidR="00654362" w:rsidRPr="00D939D0">
        <w:rPr>
          <w:rFonts w:ascii="Times New Roman" w:eastAsia="Times New Roman" w:hAnsi="Times New Roman" w:cs="Times New Roman"/>
          <w:sz w:val="24"/>
          <w:szCs w:val="24"/>
        </w:rPr>
        <w:t xml:space="preserve"> of the query</w:t>
      </w:r>
      <w:r w:rsidR="009E4C5C" w:rsidRPr="00D939D0">
        <w:rPr>
          <w:rFonts w:ascii="Times New Roman" w:eastAsia="Times New Roman" w:hAnsi="Times New Roman" w:cs="Times New Roman"/>
          <w:sz w:val="24"/>
          <w:szCs w:val="24"/>
        </w:rPr>
        <w:t xml:space="preserve">. </w:t>
      </w:r>
      <w:r w:rsidR="007A43C2" w:rsidRPr="00D939D0">
        <w:rPr>
          <w:rFonts w:ascii="Times New Roman" w:eastAsia="Times New Roman" w:hAnsi="Times New Roman" w:cs="Times New Roman"/>
          <w:sz w:val="24"/>
          <w:szCs w:val="24"/>
        </w:rPr>
        <w:t xml:space="preserve"> </w:t>
      </w:r>
      <w:r w:rsidR="00DE3A6D" w:rsidRPr="00D939D0">
        <w:rPr>
          <w:rFonts w:ascii="Times New Roman" w:eastAsia="Times New Roman" w:hAnsi="Times New Roman" w:cs="Times New Roman"/>
          <w:sz w:val="24"/>
          <w:szCs w:val="24"/>
        </w:rPr>
        <w:t>Upon completing task</w:t>
      </w:r>
      <w:ins w:id="53" w:author="Daniel Mosse" w:date="2018-11-08T17:17:00Z">
        <w:r w:rsidR="00873883">
          <w:rPr>
            <w:rFonts w:ascii="Times New Roman" w:eastAsia="Times New Roman" w:hAnsi="Times New Roman" w:cs="Times New Roman"/>
            <w:sz w:val="24"/>
            <w:szCs w:val="24"/>
          </w:rPr>
          <w:t>s</w:t>
        </w:r>
      </w:ins>
      <w:r w:rsidR="00DE3A6D" w:rsidRPr="00D939D0">
        <w:rPr>
          <w:rFonts w:ascii="Times New Roman" w:eastAsia="Times New Roman" w:hAnsi="Times New Roman" w:cs="Times New Roman"/>
          <w:sz w:val="24"/>
          <w:szCs w:val="24"/>
        </w:rPr>
        <w:t xml:space="preserve"> (i) and (ii), t</w:t>
      </w:r>
      <w:r w:rsidR="007A43C2" w:rsidRPr="00D939D0">
        <w:rPr>
          <w:rFonts w:ascii="Times New Roman" w:eastAsia="Times New Roman" w:hAnsi="Times New Roman" w:cs="Times New Roman"/>
          <w:sz w:val="24"/>
          <w:szCs w:val="24"/>
        </w:rPr>
        <w:t>he</w:t>
      </w:r>
      <w:r w:rsidR="00DE3A6D" w:rsidRPr="00D939D0">
        <w:rPr>
          <w:rFonts w:ascii="Times New Roman" w:eastAsia="Times New Roman" w:hAnsi="Times New Roman" w:cs="Times New Roman"/>
          <w:sz w:val="24"/>
          <w:szCs w:val="24"/>
        </w:rPr>
        <w:t xml:space="preserve"> helpers “shuffle-exchange” aggregate the partial results for each document.  </w:t>
      </w:r>
      <w:r w:rsidR="009E4C5C" w:rsidRPr="00D939D0">
        <w:rPr>
          <w:rFonts w:ascii="Times New Roman" w:eastAsia="Times New Roman" w:hAnsi="Times New Roman" w:cs="Times New Roman"/>
          <w:sz w:val="24"/>
          <w:szCs w:val="24"/>
        </w:rPr>
        <w:t>Upon receiving</w:t>
      </w:r>
      <w:r w:rsidR="00654362" w:rsidRPr="00D939D0">
        <w:rPr>
          <w:rFonts w:ascii="Times New Roman" w:eastAsia="Times New Roman" w:hAnsi="Times New Roman" w:cs="Times New Roman"/>
          <w:sz w:val="24"/>
          <w:szCs w:val="24"/>
        </w:rPr>
        <w:t xml:space="preserve"> the query outcome from all the helpers, the master </w:t>
      </w:r>
      <w:r w:rsidR="00DE3A6D" w:rsidRPr="00D939D0">
        <w:rPr>
          <w:rFonts w:ascii="Times New Roman" w:eastAsia="Times New Roman" w:hAnsi="Times New Roman" w:cs="Times New Roman"/>
          <w:sz w:val="24"/>
          <w:szCs w:val="24"/>
        </w:rPr>
        <w:t>sorts the</w:t>
      </w:r>
      <w:r w:rsidR="00654362" w:rsidRPr="00D939D0">
        <w:rPr>
          <w:rFonts w:ascii="Times New Roman" w:eastAsia="Times New Roman" w:hAnsi="Times New Roman" w:cs="Times New Roman"/>
          <w:sz w:val="24"/>
          <w:szCs w:val="24"/>
        </w:rPr>
        <w:t xml:space="preserve"> outcome into a final response and sends it to the </w:t>
      </w:r>
      <w:del w:id="54" w:author="Daniel Mosse" w:date="2018-11-08T17:17:00Z">
        <w:r w:rsidR="00654362" w:rsidRPr="00D939D0" w:rsidDel="00873883">
          <w:rPr>
            <w:rFonts w:ascii="Times New Roman" w:eastAsia="Times New Roman" w:hAnsi="Times New Roman" w:cs="Times New Roman"/>
            <w:sz w:val="24"/>
            <w:szCs w:val="24"/>
          </w:rPr>
          <w:delText xml:space="preserve">uiShell </w:delText>
        </w:r>
      </w:del>
      <w:r w:rsidR="00654362" w:rsidRPr="00D939D0">
        <w:rPr>
          <w:rFonts w:ascii="Times New Roman" w:eastAsia="Times New Roman" w:hAnsi="Times New Roman" w:cs="Times New Roman"/>
          <w:sz w:val="24"/>
          <w:szCs w:val="24"/>
        </w:rPr>
        <w:t xml:space="preserve">client. </w:t>
      </w:r>
      <w:del w:id="55" w:author="Daniel Mosse" w:date="2018-11-08T17:17:00Z">
        <w:r w:rsidR="009E4C5C" w:rsidRPr="00D939D0" w:rsidDel="00873883">
          <w:rPr>
            <w:rFonts w:ascii="Times New Roman" w:eastAsia="Times New Roman" w:hAnsi="Times New Roman" w:cs="Times New Roman"/>
            <w:sz w:val="24"/>
            <w:szCs w:val="24"/>
          </w:rPr>
          <w:delText xml:space="preserve"> </w:delText>
        </w:r>
        <w:r w:rsidR="00654362" w:rsidRPr="00D939D0" w:rsidDel="00873883">
          <w:rPr>
            <w:rFonts w:ascii="Times New Roman" w:eastAsia="Times New Roman" w:hAnsi="Times New Roman" w:cs="Times New Roman"/>
            <w:sz w:val="24"/>
            <w:szCs w:val="24"/>
          </w:rPr>
          <w:delText xml:space="preserve">The uiShell </w:delText>
        </w:r>
        <w:r w:rsidR="009E4C5C" w:rsidRPr="00D939D0" w:rsidDel="00873883">
          <w:rPr>
            <w:rFonts w:ascii="Times New Roman" w:eastAsia="Times New Roman" w:hAnsi="Times New Roman" w:cs="Times New Roman"/>
            <w:sz w:val="24"/>
            <w:szCs w:val="24"/>
          </w:rPr>
          <w:delText>client lists the outcome for the user.</w:delText>
        </w:r>
        <w:r w:rsidR="00654362" w:rsidRPr="00D939D0" w:rsidDel="00873883">
          <w:rPr>
            <w:rFonts w:ascii="Times New Roman" w:eastAsia="Times New Roman" w:hAnsi="Times New Roman" w:cs="Times New Roman"/>
            <w:sz w:val="24"/>
            <w:szCs w:val="24"/>
          </w:rPr>
          <w:delText xml:space="preserve"> </w:delText>
        </w:r>
      </w:del>
    </w:p>
    <w:p w14:paraId="5F9B1879" w14:textId="77777777" w:rsidR="00680504" w:rsidRPr="00D939D0" w:rsidRDefault="00A053CA" w:rsidP="004220C8">
      <w:pPr>
        <w:spacing w:before="100" w:beforeAutospacing="1" w:after="100" w:afterAutospacing="1" w:line="240" w:lineRule="auto"/>
        <w:jc w:val="both"/>
        <w:rPr>
          <w:rFonts w:ascii="Times New Roman" w:eastAsia="Times New Roman" w:hAnsi="Times New Roman" w:cs="Times New Roman"/>
          <w:b/>
        </w:rPr>
      </w:pPr>
      <w:r w:rsidRPr="00D939D0">
        <w:rPr>
          <w:rFonts w:ascii="Times New Roman" w:eastAsia="Times New Roman" w:hAnsi="Times New Roman" w:cs="Times New Roman"/>
          <w:b/>
        </w:rPr>
        <w:t xml:space="preserve">Part II – </w:t>
      </w:r>
      <w:r w:rsidR="00680504" w:rsidRPr="00D939D0">
        <w:rPr>
          <w:rFonts w:ascii="Times New Roman" w:eastAsia="Times New Roman" w:hAnsi="Times New Roman" w:cs="Times New Roman"/>
          <w:b/>
        </w:rPr>
        <w:t>Hadoop-based implementation</w:t>
      </w:r>
    </w:p>
    <w:p w14:paraId="5C06BFA2" w14:textId="77777777" w:rsidR="00F65957" w:rsidRPr="00D939D0" w:rsidRDefault="00A053CA" w:rsidP="004220C8">
      <w:pPr>
        <w:spacing w:before="100" w:beforeAutospacing="1" w:after="100" w:afterAutospacing="1" w:line="240" w:lineRule="auto"/>
        <w:jc w:val="both"/>
        <w:rPr>
          <w:rFonts w:ascii="Times New Roman" w:eastAsia="Times New Roman" w:hAnsi="Times New Roman" w:cs="Times New Roman"/>
          <w:sz w:val="24"/>
          <w:szCs w:val="24"/>
          <w:lang w:val="en"/>
        </w:rPr>
      </w:pPr>
      <w:r w:rsidRPr="00D939D0">
        <w:rPr>
          <w:rFonts w:ascii="Times New Roman" w:eastAsia="Times New Roman" w:hAnsi="Times New Roman" w:cs="Times New Roman"/>
          <w:sz w:val="24"/>
          <w:szCs w:val="24"/>
          <w:lang w:val="en"/>
        </w:rPr>
        <w:t>In the second</w:t>
      </w:r>
      <w:r w:rsidR="00680504" w:rsidRPr="00D939D0">
        <w:rPr>
          <w:rFonts w:ascii="Times New Roman" w:eastAsia="Times New Roman" w:hAnsi="Times New Roman" w:cs="Times New Roman"/>
          <w:sz w:val="24"/>
          <w:szCs w:val="24"/>
          <w:lang w:val="en"/>
        </w:rPr>
        <w:t xml:space="preserve"> part of the project, you are to develop a Hadoop program to implement the </w:t>
      </w:r>
      <w:r w:rsidR="00654362" w:rsidRPr="00D939D0">
        <w:rPr>
          <w:rFonts w:ascii="Times New Roman" w:eastAsia="Times New Roman" w:hAnsi="Times New Roman" w:cs="Times New Roman"/>
          <w:sz w:val="16"/>
          <w:szCs w:val="16"/>
        </w:rPr>
        <w:t>tiny-Google</w:t>
      </w:r>
      <w:r w:rsidR="00654362" w:rsidRPr="00D939D0">
        <w:rPr>
          <w:rFonts w:ascii="Times New Roman" w:eastAsia="Times New Roman" w:hAnsi="Times New Roman" w:cs="Times New Roman"/>
          <w:sz w:val="24"/>
          <w:szCs w:val="24"/>
          <w:lang w:val="en"/>
        </w:rPr>
        <w:t xml:space="preserve"> search engine. </w:t>
      </w:r>
      <w:ins w:id="56" w:author="Daniel Mosse" w:date="2018-11-08T17:24:00Z">
        <w:r w:rsidR="00330D36">
          <w:rPr>
            <w:rFonts w:ascii="Times New Roman" w:eastAsia="Times New Roman" w:hAnsi="Times New Roman" w:cs="Times New Roman"/>
            <w:sz w:val="24"/>
            <w:szCs w:val="24"/>
            <w:lang w:val="en"/>
          </w:rPr>
          <w:t xml:space="preserve">As explained in class, </w:t>
        </w:r>
      </w:ins>
      <w:r w:rsidR="00F65957" w:rsidRPr="00D939D0">
        <w:rPr>
          <w:rFonts w:ascii="Times New Roman" w:eastAsia="Times New Roman" w:hAnsi="Times New Roman" w:cs="Times New Roman"/>
          <w:sz w:val="24"/>
          <w:szCs w:val="24"/>
          <w:lang w:val="en"/>
        </w:rPr>
        <w:t>Hadoop is an open</w:t>
      </w:r>
      <w:ins w:id="57" w:author="Daniel Mosse" w:date="2018-11-08T17:17:00Z">
        <w:r w:rsidR="00873883">
          <w:rPr>
            <w:rFonts w:ascii="Times New Roman" w:eastAsia="Times New Roman" w:hAnsi="Times New Roman" w:cs="Times New Roman"/>
            <w:sz w:val="24"/>
            <w:szCs w:val="24"/>
            <w:lang w:val="en"/>
          </w:rPr>
          <w:t>-</w:t>
        </w:r>
      </w:ins>
      <w:del w:id="58" w:author="Daniel Mosse" w:date="2018-11-08T17:17:00Z">
        <w:r w:rsidR="00F65957" w:rsidRPr="00D939D0" w:rsidDel="00873883">
          <w:rPr>
            <w:rFonts w:ascii="Times New Roman" w:eastAsia="Times New Roman" w:hAnsi="Times New Roman" w:cs="Times New Roman"/>
            <w:sz w:val="24"/>
            <w:szCs w:val="24"/>
            <w:lang w:val="en"/>
          </w:rPr>
          <w:delText xml:space="preserve"> </w:delText>
        </w:r>
      </w:del>
      <w:r w:rsidR="00F65957" w:rsidRPr="00D939D0">
        <w:rPr>
          <w:rFonts w:ascii="Times New Roman" w:eastAsia="Times New Roman" w:hAnsi="Times New Roman" w:cs="Times New Roman"/>
          <w:sz w:val="24"/>
          <w:szCs w:val="24"/>
          <w:lang w:val="en"/>
        </w:rPr>
        <w:t>source</w:t>
      </w:r>
      <w:r w:rsidR="00D065B5" w:rsidRPr="00D939D0">
        <w:rPr>
          <w:rFonts w:ascii="Times New Roman" w:eastAsia="Times New Roman" w:hAnsi="Times New Roman" w:cs="Times New Roman"/>
          <w:sz w:val="24"/>
          <w:szCs w:val="24"/>
          <w:lang w:val="en"/>
        </w:rPr>
        <w:t xml:space="preserve"> software framework that enables distribu</w:t>
      </w:r>
      <w:r w:rsidR="00F65957" w:rsidRPr="00D939D0">
        <w:rPr>
          <w:rFonts w:ascii="Times New Roman" w:eastAsia="Times New Roman" w:hAnsi="Times New Roman" w:cs="Times New Roman"/>
          <w:sz w:val="24"/>
          <w:szCs w:val="24"/>
          <w:lang w:val="en"/>
        </w:rPr>
        <w:t>ted manipulation of large volume</w:t>
      </w:r>
      <w:r w:rsidR="00D065B5" w:rsidRPr="00D939D0">
        <w:rPr>
          <w:rFonts w:ascii="Times New Roman" w:eastAsia="Times New Roman" w:hAnsi="Times New Roman" w:cs="Times New Roman"/>
          <w:sz w:val="24"/>
          <w:szCs w:val="24"/>
          <w:lang w:val="en"/>
        </w:rPr>
        <w:t>s of data</w:t>
      </w:r>
      <w:r w:rsidR="00F65957" w:rsidRPr="00D939D0">
        <w:rPr>
          <w:rFonts w:ascii="Times New Roman" w:eastAsia="Times New Roman" w:hAnsi="Times New Roman" w:cs="Times New Roman"/>
          <w:sz w:val="24"/>
          <w:szCs w:val="24"/>
          <w:lang w:val="en"/>
        </w:rPr>
        <w:t>, in a</w:t>
      </w:r>
      <w:r w:rsidR="00D065B5" w:rsidRPr="00D939D0">
        <w:rPr>
          <w:rFonts w:ascii="Times New Roman" w:eastAsia="Times New Roman" w:hAnsi="Times New Roman" w:cs="Times New Roman"/>
          <w:sz w:val="24"/>
          <w:szCs w:val="24"/>
          <w:lang w:val="en"/>
        </w:rPr>
        <w:t xml:space="preserve"> reliable, efficient, and scalable</w:t>
      </w:r>
      <w:r w:rsidR="00F65957" w:rsidRPr="00D939D0">
        <w:rPr>
          <w:rFonts w:ascii="Times New Roman" w:eastAsia="Times New Roman" w:hAnsi="Times New Roman" w:cs="Times New Roman"/>
          <w:sz w:val="24"/>
          <w:szCs w:val="24"/>
          <w:lang w:val="en"/>
        </w:rPr>
        <w:t xml:space="preserve"> way</w:t>
      </w:r>
      <w:r w:rsidR="00D065B5" w:rsidRPr="00D939D0">
        <w:rPr>
          <w:rFonts w:ascii="Times New Roman" w:eastAsia="Times New Roman" w:hAnsi="Times New Roman" w:cs="Times New Roman"/>
          <w:sz w:val="24"/>
          <w:szCs w:val="24"/>
          <w:lang w:val="en"/>
        </w:rPr>
        <w:t>.</w:t>
      </w:r>
      <w:r w:rsidR="00F65957" w:rsidRPr="00D939D0">
        <w:rPr>
          <w:rFonts w:ascii="Times New Roman" w:eastAsia="Times New Roman" w:hAnsi="Times New Roman" w:cs="Times New Roman"/>
          <w:sz w:val="24"/>
          <w:szCs w:val="24"/>
          <w:lang w:val="en"/>
        </w:rPr>
        <w:t xml:space="preserve"> The main components of</w:t>
      </w:r>
      <w:r w:rsidR="00D065B5" w:rsidRPr="00D939D0">
        <w:rPr>
          <w:rFonts w:ascii="Times New Roman" w:eastAsia="Times New Roman" w:hAnsi="Times New Roman" w:cs="Times New Roman"/>
          <w:sz w:val="24"/>
          <w:szCs w:val="24"/>
          <w:lang w:val="en"/>
        </w:rPr>
        <w:t xml:space="preserve"> </w:t>
      </w:r>
      <w:r w:rsidR="00F65957" w:rsidRPr="00D939D0">
        <w:rPr>
          <w:rFonts w:ascii="Times New Roman" w:eastAsia="Times New Roman" w:hAnsi="Times New Roman" w:cs="Times New Roman"/>
          <w:sz w:val="24"/>
          <w:szCs w:val="24"/>
          <w:lang w:val="en"/>
        </w:rPr>
        <w:t>Hadoop include:</w:t>
      </w:r>
    </w:p>
    <w:p w14:paraId="09F2965A" w14:textId="77777777" w:rsidR="00F65957" w:rsidRPr="00D939D0" w:rsidRDefault="00F65957" w:rsidP="004220C8">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en"/>
        </w:rPr>
      </w:pPr>
      <w:r w:rsidRPr="00D939D0">
        <w:rPr>
          <w:rFonts w:ascii="Times New Roman" w:eastAsia="Times New Roman" w:hAnsi="Times New Roman" w:cs="Times New Roman"/>
          <w:sz w:val="24"/>
          <w:szCs w:val="24"/>
          <w:lang w:val="en"/>
        </w:rPr>
        <w:t xml:space="preserve">Hadoop Distributed File System (HDFS) </w:t>
      </w:r>
      <w:r w:rsidR="00D065B5" w:rsidRPr="00D939D0">
        <w:rPr>
          <w:rFonts w:ascii="Times New Roman" w:eastAsia="Times New Roman" w:hAnsi="Times New Roman" w:cs="Times New Roman"/>
          <w:sz w:val="24"/>
          <w:szCs w:val="24"/>
          <w:lang w:val="en"/>
        </w:rPr>
        <w:t xml:space="preserve">stores files across storage nodes in a Hadoop cluster. </w:t>
      </w:r>
      <w:r w:rsidRPr="00D939D0">
        <w:rPr>
          <w:rFonts w:ascii="Times New Roman" w:eastAsia="Times New Roman" w:hAnsi="Times New Roman" w:cs="Times New Roman"/>
          <w:sz w:val="24"/>
          <w:szCs w:val="24"/>
          <w:lang w:val="en"/>
        </w:rPr>
        <w:t xml:space="preserve">From a client perspective, </w:t>
      </w:r>
      <w:ins w:id="59" w:author="Daniel Mosse" w:date="2018-11-08T17:22:00Z">
        <w:r w:rsidR="00330D36">
          <w:rPr>
            <w:rFonts w:ascii="Times New Roman" w:eastAsia="Times New Roman" w:hAnsi="Times New Roman" w:cs="Times New Roman"/>
            <w:sz w:val="24"/>
            <w:szCs w:val="24"/>
            <w:lang w:val="en"/>
          </w:rPr>
          <w:t>H</w:t>
        </w:r>
      </w:ins>
      <w:r w:rsidRPr="00D939D0">
        <w:rPr>
          <w:rFonts w:ascii="Times New Roman" w:eastAsia="Times New Roman" w:hAnsi="Times New Roman" w:cs="Times New Roman"/>
          <w:sz w:val="24"/>
          <w:szCs w:val="24"/>
          <w:lang w:val="en"/>
        </w:rPr>
        <w:t xml:space="preserve">DFS appears as a traditional hierarchical file system, supporting typical file management primitives, such as create, delete, move, rename, etc. In addition, HDFS supports a collection of special nodes: </w:t>
      </w:r>
      <w:r w:rsidRPr="00D939D0">
        <w:rPr>
          <w:rFonts w:ascii="Times New Roman" w:eastAsia="Times New Roman" w:hAnsi="Times New Roman" w:cs="Times New Roman"/>
          <w:i/>
          <w:iCs/>
          <w:sz w:val="24"/>
          <w:szCs w:val="24"/>
          <w:lang w:val="en"/>
        </w:rPr>
        <w:t>NameNode</w:t>
      </w:r>
      <w:r w:rsidRPr="00D939D0">
        <w:rPr>
          <w:rFonts w:ascii="Times New Roman" w:eastAsia="Times New Roman" w:hAnsi="Times New Roman" w:cs="Times New Roman"/>
          <w:sz w:val="24"/>
          <w:szCs w:val="24"/>
          <w:lang w:val="en"/>
        </w:rPr>
        <w:t xml:space="preserve"> provides metadata services </w:t>
      </w:r>
      <w:r w:rsidR="004220C8" w:rsidRPr="00D939D0">
        <w:rPr>
          <w:rFonts w:ascii="Times New Roman" w:eastAsia="Times New Roman" w:hAnsi="Times New Roman" w:cs="Times New Roman"/>
          <w:sz w:val="24"/>
          <w:szCs w:val="24"/>
          <w:lang w:val="en"/>
        </w:rPr>
        <w:t>within HDFS</w:t>
      </w:r>
      <w:r w:rsidRPr="00D939D0">
        <w:rPr>
          <w:rFonts w:ascii="Times New Roman" w:eastAsia="Times New Roman" w:hAnsi="Times New Roman" w:cs="Times New Roman"/>
          <w:sz w:val="24"/>
          <w:szCs w:val="24"/>
          <w:lang w:val="en"/>
        </w:rPr>
        <w:t xml:space="preserve">, and the </w:t>
      </w:r>
      <w:r w:rsidRPr="00D939D0">
        <w:rPr>
          <w:rFonts w:ascii="Times New Roman" w:eastAsia="Times New Roman" w:hAnsi="Times New Roman" w:cs="Times New Roman"/>
          <w:i/>
          <w:iCs/>
          <w:sz w:val="24"/>
          <w:szCs w:val="24"/>
          <w:lang w:val="en"/>
        </w:rPr>
        <w:t>DataNode</w:t>
      </w:r>
      <w:r w:rsidRPr="00D939D0">
        <w:rPr>
          <w:rFonts w:ascii="Times New Roman" w:eastAsia="Times New Roman" w:hAnsi="Times New Roman" w:cs="Times New Roman"/>
          <w:sz w:val="24"/>
          <w:szCs w:val="24"/>
          <w:lang w:val="en"/>
        </w:rPr>
        <w:t xml:space="preserve">, which serves storage blocks for HDFS. </w:t>
      </w:r>
    </w:p>
    <w:p w14:paraId="3A7EAEC5" w14:textId="77777777" w:rsidR="00D065B5" w:rsidRPr="00D939D0" w:rsidRDefault="00D065B5" w:rsidP="004220C8">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en"/>
        </w:rPr>
      </w:pPr>
      <w:r w:rsidRPr="00D939D0">
        <w:rPr>
          <w:rFonts w:ascii="Times New Roman" w:eastAsia="Times New Roman" w:hAnsi="Times New Roman" w:cs="Times New Roman"/>
          <w:sz w:val="24"/>
          <w:szCs w:val="24"/>
          <w:lang w:val="en"/>
        </w:rPr>
        <w:t>MapReduce engine, which consists of JobTrackers and TaskTrackers.</w:t>
      </w:r>
    </w:p>
    <w:p w14:paraId="29039EA0" w14:textId="77777777" w:rsidR="00680504" w:rsidRPr="00D939D0" w:rsidRDefault="00680504" w:rsidP="004220C8">
      <w:pPr>
        <w:pStyle w:val="ListParagraph"/>
        <w:spacing w:before="100" w:beforeAutospacing="1" w:after="100" w:afterAutospacing="1" w:line="240" w:lineRule="auto"/>
        <w:ind w:left="0"/>
        <w:jc w:val="both"/>
        <w:rPr>
          <w:rFonts w:ascii="Times New Roman" w:eastAsia="Times New Roman" w:hAnsi="Times New Roman" w:cs="Times New Roman"/>
          <w:sz w:val="24"/>
          <w:szCs w:val="24"/>
          <w:lang w:val="en"/>
        </w:rPr>
      </w:pPr>
    </w:p>
    <w:p w14:paraId="0AE9188D" w14:textId="77777777" w:rsidR="00680504" w:rsidRPr="00D939D0" w:rsidRDefault="00145088" w:rsidP="004220C8">
      <w:pPr>
        <w:pStyle w:val="ListParagraph"/>
        <w:spacing w:before="100" w:beforeAutospacing="1" w:after="100" w:afterAutospacing="1" w:line="240" w:lineRule="auto"/>
        <w:ind w:left="0"/>
        <w:jc w:val="both"/>
        <w:rPr>
          <w:rFonts w:ascii="Times New Roman" w:eastAsia="Times New Roman" w:hAnsi="Times New Roman" w:cs="Times New Roman"/>
          <w:sz w:val="24"/>
          <w:szCs w:val="24"/>
          <w:lang w:val="en"/>
        </w:rPr>
      </w:pPr>
      <w:del w:id="60" w:author="Daniel Mosse" w:date="2018-11-08T17:24:00Z">
        <w:r w:rsidRPr="00D939D0" w:rsidDel="00330D36">
          <w:rPr>
            <w:rFonts w:ascii="Times New Roman" w:eastAsia="Times New Roman" w:hAnsi="Times New Roman" w:cs="Times New Roman"/>
            <w:sz w:val="24"/>
            <w:szCs w:val="24"/>
            <w:lang w:val="en"/>
          </w:rPr>
          <w:delText xml:space="preserve"> In </w:delText>
        </w:r>
        <w:r w:rsidR="00680504" w:rsidRPr="00D939D0" w:rsidDel="00330D36">
          <w:rPr>
            <w:rFonts w:ascii="Times New Roman" w:eastAsia="Times New Roman" w:hAnsi="Times New Roman" w:cs="Times New Roman"/>
            <w:sz w:val="24"/>
            <w:szCs w:val="24"/>
            <w:lang w:val="en"/>
          </w:rPr>
          <w:delText>t</w:delText>
        </w:r>
      </w:del>
      <w:ins w:id="61" w:author="Daniel Mosse" w:date="2018-11-08T17:24:00Z">
        <w:r w:rsidR="00330D36">
          <w:rPr>
            <w:rFonts w:ascii="Times New Roman" w:eastAsia="Times New Roman" w:hAnsi="Times New Roman" w:cs="Times New Roman"/>
            <w:sz w:val="24"/>
            <w:szCs w:val="24"/>
            <w:lang w:val="en"/>
          </w:rPr>
          <w:t>T</w:t>
        </w:r>
      </w:ins>
      <w:r w:rsidR="00680504" w:rsidRPr="00D939D0">
        <w:rPr>
          <w:rFonts w:ascii="Times New Roman" w:eastAsia="Times New Roman" w:hAnsi="Times New Roman" w:cs="Times New Roman"/>
          <w:sz w:val="24"/>
          <w:szCs w:val="24"/>
          <w:lang w:val="en"/>
        </w:rPr>
        <w:t>his part of the project</w:t>
      </w:r>
      <w:ins w:id="62" w:author="Daniel Mosse" w:date="2018-11-08T17:24:00Z">
        <w:r w:rsidR="00330D36">
          <w:rPr>
            <w:rFonts w:ascii="Times New Roman" w:eastAsia="Times New Roman" w:hAnsi="Times New Roman" w:cs="Times New Roman"/>
            <w:sz w:val="24"/>
            <w:szCs w:val="24"/>
            <w:lang w:val="en"/>
          </w:rPr>
          <w:t xml:space="preserve"> has the same goals of Part I</w:t>
        </w:r>
      </w:ins>
      <w:r w:rsidRPr="00D939D0">
        <w:rPr>
          <w:rFonts w:ascii="Times New Roman" w:eastAsia="Times New Roman" w:hAnsi="Times New Roman" w:cs="Times New Roman"/>
          <w:sz w:val="24"/>
          <w:szCs w:val="24"/>
          <w:lang w:val="en"/>
        </w:rPr>
        <w:t>,</w:t>
      </w:r>
      <w:ins w:id="63" w:author="Daniel Mosse" w:date="2018-11-08T17:24:00Z">
        <w:r w:rsidR="00330D36">
          <w:rPr>
            <w:rFonts w:ascii="Times New Roman" w:eastAsia="Times New Roman" w:hAnsi="Times New Roman" w:cs="Times New Roman"/>
            <w:sz w:val="24"/>
            <w:szCs w:val="24"/>
            <w:lang w:val="en"/>
          </w:rPr>
          <w:t xml:space="preserve"> and</w:t>
        </w:r>
      </w:ins>
      <w:r w:rsidRPr="00D939D0">
        <w:rPr>
          <w:rFonts w:ascii="Times New Roman" w:eastAsia="Times New Roman" w:hAnsi="Times New Roman" w:cs="Times New Roman"/>
          <w:sz w:val="24"/>
          <w:szCs w:val="24"/>
          <w:lang w:val="en"/>
        </w:rPr>
        <w:t xml:space="preserve"> you</w:t>
      </w:r>
      <w:ins w:id="64" w:author="Daniel Mosse" w:date="2018-11-08T17:24:00Z">
        <w:r w:rsidR="00330D36">
          <w:rPr>
            <w:rFonts w:ascii="Times New Roman" w:eastAsia="Times New Roman" w:hAnsi="Times New Roman" w:cs="Times New Roman"/>
            <w:sz w:val="24"/>
            <w:szCs w:val="24"/>
            <w:lang w:val="en"/>
          </w:rPr>
          <w:t xml:space="preserve"> are required to carry out the following tasks</w:t>
        </w:r>
      </w:ins>
      <w:del w:id="65" w:author="Daniel Mosse" w:date="2018-11-08T17:24:00Z">
        <w:r w:rsidRPr="00D939D0" w:rsidDel="00330D36">
          <w:rPr>
            <w:rFonts w:ascii="Times New Roman" w:eastAsia="Times New Roman" w:hAnsi="Times New Roman" w:cs="Times New Roman"/>
            <w:sz w:val="24"/>
            <w:szCs w:val="24"/>
            <w:lang w:val="en"/>
          </w:rPr>
          <w:delText xml:space="preserve"> will</w:delText>
        </w:r>
      </w:del>
      <w:r w:rsidR="00680504" w:rsidRPr="00D939D0">
        <w:rPr>
          <w:rFonts w:ascii="Times New Roman" w:eastAsia="Times New Roman" w:hAnsi="Times New Roman" w:cs="Times New Roman"/>
          <w:sz w:val="24"/>
          <w:szCs w:val="24"/>
          <w:lang w:val="en"/>
        </w:rPr>
        <w:t>:</w:t>
      </w:r>
    </w:p>
    <w:p w14:paraId="2B5F8415" w14:textId="77777777" w:rsidR="00680504" w:rsidRPr="00D939D0" w:rsidRDefault="00680504" w:rsidP="004220C8">
      <w:pPr>
        <w:pStyle w:val="ListParagraph"/>
        <w:spacing w:before="100" w:beforeAutospacing="1" w:after="100" w:afterAutospacing="1" w:line="240" w:lineRule="auto"/>
        <w:ind w:left="0"/>
        <w:jc w:val="both"/>
        <w:rPr>
          <w:rFonts w:ascii="Times New Roman" w:eastAsia="Times New Roman" w:hAnsi="Times New Roman" w:cs="Times New Roman"/>
          <w:sz w:val="24"/>
          <w:szCs w:val="24"/>
          <w:lang w:val="en"/>
        </w:rPr>
      </w:pPr>
    </w:p>
    <w:p w14:paraId="0A5AEF93" w14:textId="77777777" w:rsidR="00680504" w:rsidRPr="00D939D0" w:rsidRDefault="00680504" w:rsidP="004220C8">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n"/>
        </w:rPr>
      </w:pPr>
      <w:r w:rsidRPr="00D939D0">
        <w:rPr>
          <w:rFonts w:ascii="Times New Roman" w:eastAsia="Times New Roman" w:hAnsi="Times New Roman" w:cs="Times New Roman"/>
          <w:sz w:val="24"/>
          <w:szCs w:val="24"/>
          <w:lang w:val="en"/>
        </w:rPr>
        <w:t xml:space="preserve">Write a </w:t>
      </w:r>
      <w:ins w:id="66" w:author="Daniel Mosse" w:date="2018-11-08T17:25:00Z">
        <w:r w:rsidR="00330D36">
          <w:rPr>
            <w:rFonts w:ascii="Times New Roman" w:eastAsia="Times New Roman" w:hAnsi="Times New Roman" w:cs="Times New Roman"/>
            <w:sz w:val="24"/>
            <w:szCs w:val="24"/>
            <w:lang w:val="en"/>
          </w:rPr>
          <w:t xml:space="preserve">Hadoop </w:t>
        </w:r>
      </w:ins>
      <w:r w:rsidRPr="00D939D0">
        <w:rPr>
          <w:rFonts w:ascii="Times New Roman" w:eastAsia="Times New Roman" w:hAnsi="Times New Roman" w:cs="Times New Roman"/>
          <w:sz w:val="24"/>
          <w:szCs w:val="24"/>
          <w:lang w:val="en"/>
        </w:rPr>
        <w:t>program to</w:t>
      </w:r>
      <w:r w:rsidR="00654362" w:rsidRPr="00D939D0">
        <w:rPr>
          <w:rFonts w:ascii="Times New Roman" w:eastAsia="Times New Roman" w:hAnsi="Times New Roman" w:cs="Times New Roman"/>
          <w:sz w:val="24"/>
          <w:szCs w:val="24"/>
          <w:lang w:val="en"/>
        </w:rPr>
        <w:t xml:space="preserve"> develop</w:t>
      </w:r>
      <w:r w:rsidR="00D63F61" w:rsidRPr="00D939D0">
        <w:rPr>
          <w:rFonts w:ascii="Times New Roman" w:eastAsia="Times New Roman" w:hAnsi="Times New Roman" w:cs="Times New Roman"/>
          <w:sz w:val="24"/>
          <w:szCs w:val="24"/>
          <w:lang w:val="en"/>
        </w:rPr>
        <w:t xml:space="preserve"> a master </w:t>
      </w:r>
      <w:r w:rsidR="00654362" w:rsidRPr="00D939D0">
        <w:rPr>
          <w:rFonts w:ascii="Times New Roman" w:eastAsia="Times New Roman" w:hAnsi="Times New Roman" w:cs="Times New Roman"/>
          <w:sz w:val="24"/>
          <w:szCs w:val="24"/>
          <w:lang w:val="en"/>
        </w:rPr>
        <w:t>inverted index structure to</w:t>
      </w:r>
      <w:r w:rsidRPr="00D939D0">
        <w:rPr>
          <w:rFonts w:ascii="Times New Roman" w:eastAsia="Times New Roman" w:hAnsi="Times New Roman" w:cs="Times New Roman"/>
          <w:sz w:val="24"/>
          <w:szCs w:val="24"/>
          <w:lang w:val="en"/>
        </w:rPr>
        <w:t xml:space="preserve"> </w:t>
      </w:r>
      <w:r w:rsidR="00654362" w:rsidRPr="00D939D0">
        <w:rPr>
          <w:rFonts w:ascii="Times New Roman" w:eastAsia="Times New Roman" w:hAnsi="Times New Roman" w:cs="Times New Roman"/>
          <w:sz w:val="24"/>
          <w:szCs w:val="24"/>
          <w:lang w:val="en"/>
        </w:rPr>
        <w:t xml:space="preserve">index a collection of </w:t>
      </w:r>
      <w:r w:rsidRPr="00D939D0">
        <w:rPr>
          <w:rFonts w:ascii="Times New Roman" w:eastAsia="Times New Roman" w:hAnsi="Times New Roman" w:cs="Times New Roman"/>
          <w:sz w:val="24"/>
          <w:szCs w:val="24"/>
          <w:lang w:val="en"/>
        </w:rPr>
        <w:t>document</w:t>
      </w:r>
      <w:r w:rsidR="00654362" w:rsidRPr="00D939D0">
        <w:rPr>
          <w:rFonts w:ascii="Times New Roman" w:eastAsia="Times New Roman" w:hAnsi="Times New Roman" w:cs="Times New Roman"/>
          <w:sz w:val="24"/>
          <w:szCs w:val="24"/>
          <w:lang w:val="en"/>
        </w:rPr>
        <w:t>s</w:t>
      </w:r>
      <w:r w:rsidR="00D63F61" w:rsidRPr="00D939D0">
        <w:rPr>
          <w:rFonts w:ascii="Times New Roman" w:eastAsia="Times New Roman" w:hAnsi="Times New Roman" w:cs="Times New Roman"/>
          <w:sz w:val="24"/>
          <w:szCs w:val="24"/>
          <w:lang w:val="en"/>
        </w:rPr>
        <w:t>. E</w:t>
      </w:r>
      <w:r w:rsidRPr="00D939D0">
        <w:rPr>
          <w:rFonts w:ascii="Times New Roman" w:eastAsia="Times New Roman" w:hAnsi="Times New Roman" w:cs="Times New Roman"/>
          <w:sz w:val="24"/>
          <w:szCs w:val="24"/>
          <w:lang w:val="en"/>
        </w:rPr>
        <w:t xml:space="preserve">ach </w:t>
      </w:r>
      <w:r w:rsidR="00654362" w:rsidRPr="00D939D0">
        <w:rPr>
          <w:rFonts w:ascii="Times New Roman" w:eastAsia="Times New Roman" w:hAnsi="Times New Roman" w:cs="Times New Roman"/>
          <w:sz w:val="24"/>
          <w:szCs w:val="24"/>
          <w:lang w:val="en"/>
        </w:rPr>
        <w:t>term</w:t>
      </w:r>
      <w:r w:rsidRPr="00D939D0">
        <w:rPr>
          <w:rFonts w:ascii="Times New Roman" w:eastAsia="Times New Roman" w:hAnsi="Times New Roman" w:cs="Times New Roman"/>
          <w:sz w:val="24"/>
          <w:szCs w:val="24"/>
          <w:lang w:val="en"/>
        </w:rPr>
        <w:t xml:space="preserve"> </w:t>
      </w:r>
      <w:r w:rsidR="00D63F61" w:rsidRPr="00D939D0">
        <w:rPr>
          <w:rFonts w:ascii="Times New Roman" w:eastAsia="Times New Roman" w:hAnsi="Times New Roman" w:cs="Times New Roman"/>
          <w:sz w:val="24"/>
          <w:szCs w:val="24"/>
          <w:lang w:val="en"/>
        </w:rPr>
        <w:t>in the inverted index is associated with a</w:t>
      </w:r>
      <w:r w:rsidR="00D63F61" w:rsidRPr="00D939D0">
        <w:rPr>
          <w:rFonts w:ascii="Times New Roman" w:eastAsia="Times New Roman" w:hAnsi="Times New Roman" w:cs="Times New Roman"/>
          <w:color w:val="000000"/>
          <w:sz w:val="23"/>
          <w:szCs w:val="23"/>
        </w:rPr>
        <w:t xml:space="preserve"> posting list</w:t>
      </w:r>
      <w:r w:rsidR="00D63F61" w:rsidRPr="00D939D0">
        <w:rPr>
          <w:rFonts w:ascii="Times New Roman" w:eastAsia="Times New Roman" w:hAnsi="Times New Roman" w:cs="Times New Roman"/>
          <w:sz w:val="24"/>
          <w:szCs w:val="24"/>
          <w:lang w:val="en"/>
        </w:rPr>
        <w:t>, whereby each posting contains the identifier of the document and a counter of the number of times the term occurs in the document</w:t>
      </w:r>
      <w:r w:rsidRPr="00D939D0">
        <w:rPr>
          <w:rFonts w:ascii="Times New Roman" w:eastAsia="Times New Roman" w:hAnsi="Times New Roman" w:cs="Times New Roman"/>
          <w:sz w:val="24"/>
          <w:szCs w:val="24"/>
          <w:lang w:val="en"/>
        </w:rPr>
        <w:t>.</w:t>
      </w:r>
    </w:p>
    <w:p w14:paraId="5DA59AFD" w14:textId="77777777" w:rsidR="00680504" w:rsidRPr="00D939D0" w:rsidRDefault="00680504" w:rsidP="004220C8">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n"/>
        </w:rPr>
      </w:pPr>
      <w:r w:rsidRPr="00D939D0">
        <w:rPr>
          <w:rFonts w:ascii="Times New Roman" w:eastAsia="Times New Roman" w:hAnsi="Times New Roman" w:cs="Times New Roman"/>
          <w:sz w:val="24"/>
          <w:szCs w:val="24"/>
          <w:lang w:val="en"/>
        </w:rPr>
        <w:t>Writ</w:t>
      </w:r>
      <w:r w:rsidR="004220C8" w:rsidRPr="00D939D0">
        <w:rPr>
          <w:rFonts w:ascii="Times New Roman" w:eastAsia="Times New Roman" w:hAnsi="Times New Roman" w:cs="Times New Roman"/>
          <w:sz w:val="24"/>
          <w:szCs w:val="24"/>
          <w:lang w:val="en"/>
        </w:rPr>
        <w:t xml:space="preserve">e a Hadoop program, </w:t>
      </w:r>
      <w:r w:rsidR="004220C8" w:rsidRPr="00D939D0">
        <w:rPr>
          <w:rFonts w:ascii="Times New Roman" w:eastAsia="Times New Roman" w:hAnsi="Times New Roman" w:cs="Times New Roman"/>
          <w:sz w:val="16"/>
          <w:szCs w:val="16"/>
          <w:lang w:val="en"/>
        </w:rPr>
        <w:t>tiny-Google</w:t>
      </w:r>
      <w:r w:rsidR="004220C8" w:rsidRPr="00D939D0">
        <w:rPr>
          <w:rFonts w:ascii="Times New Roman" w:eastAsia="Times New Roman" w:hAnsi="Times New Roman" w:cs="Times New Roman"/>
          <w:sz w:val="24"/>
          <w:szCs w:val="24"/>
          <w:lang w:val="en"/>
        </w:rPr>
        <w:t>,</w:t>
      </w:r>
      <w:r w:rsidRPr="00D939D0">
        <w:rPr>
          <w:rFonts w:ascii="Times New Roman" w:eastAsia="Times New Roman" w:hAnsi="Times New Roman" w:cs="Times New Roman"/>
          <w:sz w:val="24"/>
          <w:szCs w:val="24"/>
          <w:lang w:val="en"/>
        </w:rPr>
        <w:t xml:space="preserve"> to search for a pa</w:t>
      </w:r>
      <w:r w:rsidR="004220C8" w:rsidRPr="00D939D0">
        <w:rPr>
          <w:rFonts w:ascii="Times New Roman" w:eastAsia="Times New Roman" w:hAnsi="Times New Roman" w:cs="Times New Roman"/>
          <w:sz w:val="24"/>
          <w:szCs w:val="24"/>
          <w:lang w:val="en"/>
        </w:rPr>
        <w:t>rticular word in the index file and return the names of all chapters that contain this word.</w:t>
      </w:r>
    </w:p>
    <w:p w14:paraId="3537CBC7" w14:textId="77777777" w:rsidR="004220C8" w:rsidRPr="00D939D0" w:rsidRDefault="004220C8" w:rsidP="004220C8">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n"/>
        </w:rPr>
      </w:pPr>
      <w:del w:id="67" w:author="Daniel Mosse" w:date="2018-11-08T17:25:00Z">
        <w:r w:rsidRPr="00D939D0" w:rsidDel="00330D36">
          <w:rPr>
            <w:rFonts w:ascii="Times New Roman" w:eastAsia="Times New Roman" w:hAnsi="Times New Roman" w:cs="Times New Roman"/>
            <w:sz w:val="24"/>
            <w:szCs w:val="24"/>
            <w:lang w:val="en"/>
          </w:rPr>
          <w:delText>When possible, e</w:delText>
        </w:r>
      </w:del>
      <w:ins w:id="68" w:author="Daniel Mosse" w:date="2018-11-08T17:25:00Z">
        <w:r w:rsidR="00330D36">
          <w:rPr>
            <w:rFonts w:ascii="Times New Roman" w:eastAsia="Times New Roman" w:hAnsi="Times New Roman" w:cs="Times New Roman"/>
            <w:sz w:val="24"/>
            <w:szCs w:val="24"/>
            <w:lang w:val="en"/>
          </w:rPr>
          <w:t>E</w:t>
        </w:r>
      </w:ins>
      <w:r w:rsidRPr="00D939D0">
        <w:rPr>
          <w:rFonts w:ascii="Times New Roman" w:eastAsia="Times New Roman" w:hAnsi="Times New Roman" w:cs="Times New Roman"/>
          <w:sz w:val="24"/>
          <w:szCs w:val="24"/>
          <w:lang w:val="en"/>
        </w:rPr>
        <w:t xml:space="preserve">xperiment with </w:t>
      </w:r>
      <w:del w:id="69" w:author="Daniel Mosse" w:date="2018-11-08T17:25:00Z">
        <w:r w:rsidRPr="00D939D0" w:rsidDel="00330D36">
          <w:rPr>
            <w:rFonts w:ascii="Times New Roman" w:eastAsia="Times New Roman" w:hAnsi="Times New Roman" w:cs="Times New Roman"/>
            <w:sz w:val="24"/>
            <w:szCs w:val="24"/>
            <w:lang w:val="en"/>
          </w:rPr>
          <w:delText xml:space="preserve">various </w:delText>
        </w:r>
      </w:del>
      <w:ins w:id="70" w:author="Daniel Mosse" w:date="2018-11-08T17:25:00Z">
        <w:r w:rsidR="00330D36">
          <w:rPr>
            <w:rFonts w:ascii="Times New Roman" w:eastAsia="Times New Roman" w:hAnsi="Times New Roman" w:cs="Times New Roman"/>
            <w:sz w:val="24"/>
            <w:szCs w:val="24"/>
            <w:lang w:val="en"/>
          </w:rPr>
          <w:t xml:space="preserve">at least 2 </w:t>
        </w:r>
      </w:ins>
      <w:r w:rsidRPr="00D939D0">
        <w:rPr>
          <w:rFonts w:ascii="Times New Roman" w:eastAsia="Times New Roman" w:hAnsi="Times New Roman" w:cs="Times New Roman"/>
          <w:sz w:val="24"/>
          <w:szCs w:val="24"/>
          <w:lang w:val="en"/>
        </w:rPr>
        <w:t>techniques to optimize the map-reduce code or the Hadoop job configuration by varying the number of mappers and reducers, for example.</w:t>
      </w:r>
    </w:p>
    <w:p w14:paraId="38917267" w14:textId="77777777" w:rsidR="003236A6" w:rsidRPr="00D939D0" w:rsidRDefault="003236A6" w:rsidP="003236A6">
      <w:pPr>
        <w:spacing w:before="100" w:beforeAutospacing="1" w:after="100" w:afterAutospacing="1" w:line="240" w:lineRule="auto"/>
        <w:jc w:val="both"/>
        <w:rPr>
          <w:rFonts w:ascii="Times New Roman" w:eastAsia="Times New Roman" w:hAnsi="Times New Roman" w:cs="Times New Roman"/>
          <w:b/>
          <w:sz w:val="24"/>
          <w:szCs w:val="24"/>
          <w:lang w:val="en"/>
        </w:rPr>
      </w:pPr>
      <w:r w:rsidRPr="00D939D0">
        <w:rPr>
          <w:rFonts w:ascii="Times New Roman" w:eastAsia="Times New Roman" w:hAnsi="Times New Roman" w:cs="Times New Roman"/>
          <w:b/>
          <w:sz w:val="24"/>
          <w:szCs w:val="24"/>
          <w:lang w:val="en"/>
        </w:rPr>
        <w:t>Project Requirement</w:t>
      </w:r>
    </w:p>
    <w:p w14:paraId="3EDE9C7B" w14:textId="77777777" w:rsidR="003236A6" w:rsidRPr="00D939D0" w:rsidRDefault="003236A6" w:rsidP="003236A6">
      <w:pPr>
        <w:spacing w:before="100" w:beforeAutospacing="1" w:after="100" w:afterAutospacing="1" w:line="240" w:lineRule="auto"/>
        <w:jc w:val="both"/>
        <w:rPr>
          <w:rFonts w:ascii="Times New Roman" w:eastAsia="Times New Roman" w:hAnsi="Times New Roman" w:cs="Times New Roman"/>
          <w:sz w:val="24"/>
          <w:szCs w:val="24"/>
          <w:lang w:val="en"/>
        </w:rPr>
      </w:pPr>
      <w:r w:rsidRPr="00D939D0">
        <w:rPr>
          <w:rFonts w:ascii="Times New Roman" w:eastAsia="Times New Roman" w:hAnsi="Times New Roman" w:cs="Times New Roman"/>
          <w:sz w:val="24"/>
          <w:szCs w:val="24"/>
          <w:lang w:val="en"/>
        </w:rPr>
        <w:t>The following are the expected deliverables and due dates for this project:</w:t>
      </w:r>
    </w:p>
    <w:p w14:paraId="7D25E3F6" w14:textId="77777777" w:rsidR="00650994" w:rsidRDefault="00650994" w:rsidP="00652139">
      <w:pPr>
        <w:pStyle w:val="ListParagraph"/>
        <w:numPr>
          <w:ilvl w:val="0"/>
          <w:numId w:val="24"/>
        </w:numPr>
        <w:spacing w:before="100" w:beforeAutospacing="1" w:after="100" w:afterAutospacing="1" w:line="240" w:lineRule="auto"/>
        <w:jc w:val="both"/>
        <w:rPr>
          <w:ins w:id="71" w:author="Daniel Mosse" w:date="2018-11-08T17:46:00Z"/>
          <w:rFonts w:ascii="Times New Roman" w:eastAsia="Times New Roman" w:hAnsi="Times New Roman" w:cs="Times New Roman"/>
          <w:sz w:val="24"/>
          <w:szCs w:val="24"/>
          <w:lang w:val="en"/>
        </w:rPr>
      </w:pPr>
      <w:ins w:id="72" w:author="Daniel Mosse" w:date="2018-11-08T17:43:00Z">
        <w:r>
          <w:rPr>
            <w:rFonts w:ascii="Times New Roman" w:eastAsia="Times New Roman" w:hAnsi="Times New Roman" w:cs="Times New Roman"/>
            <w:sz w:val="24"/>
            <w:szCs w:val="24"/>
            <w:lang w:val="en"/>
          </w:rPr>
          <w:t xml:space="preserve">A design document that discusses your approach for both implementation and experimentation; include metrics (what you’ll measure, like response time, CPU time, and/or </w:t>
        </w:r>
      </w:ins>
      <w:ins w:id="73" w:author="Daniel Mosse" w:date="2018-11-08T17:44:00Z">
        <w:r>
          <w:rPr>
            <w:rFonts w:ascii="Times New Roman" w:eastAsia="Times New Roman" w:hAnsi="Times New Roman" w:cs="Times New Roman"/>
            <w:sz w:val="24"/>
            <w:szCs w:val="24"/>
            <w:lang w:val="en"/>
          </w:rPr>
          <w:t>something</w:t>
        </w:r>
      </w:ins>
      <w:ins w:id="74" w:author="Daniel Mosse" w:date="2018-11-08T17:43:00Z">
        <w:r>
          <w:rPr>
            <w:rFonts w:ascii="Times New Roman" w:eastAsia="Times New Roman" w:hAnsi="Times New Roman" w:cs="Times New Roman"/>
            <w:sz w:val="24"/>
            <w:szCs w:val="24"/>
            <w:lang w:val="en"/>
          </w:rPr>
          <w:t xml:space="preserve"> </w:t>
        </w:r>
      </w:ins>
      <w:ins w:id="75" w:author="Daniel Mosse" w:date="2018-11-08T17:44:00Z">
        <w:r>
          <w:rPr>
            <w:rFonts w:ascii="Times New Roman" w:eastAsia="Times New Roman" w:hAnsi="Times New Roman" w:cs="Times New Roman"/>
            <w:sz w:val="24"/>
            <w:szCs w:val="24"/>
            <w:lang w:val="en"/>
          </w:rPr>
          <w:t>else</w:t>
        </w:r>
      </w:ins>
      <w:ins w:id="76" w:author="Daniel Mosse" w:date="2018-11-08T17:43:00Z">
        <w:r>
          <w:rPr>
            <w:rFonts w:ascii="Times New Roman" w:eastAsia="Times New Roman" w:hAnsi="Times New Roman" w:cs="Times New Roman"/>
            <w:sz w:val="24"/>
            <w:szCs w:val="24"/>
            <w:lang w:val="en"/>
          </w:rPr>
          <w:t>)</w:t>
        </w:r>
      </w:ins>
      <w:ins w:id="77" w:author="Daniel Mosse" w:date="2018-11-08T17:44:00Z">
        <w:r>
          <w:rPr>
            <w:rFonts w:ascii="Times New Roman" w:eastAsia="Times New Roman" w:hAnsi="Times New Roman" w:cs="Times New Roman"/>
            <w:sz w:val="24"/>
            <w:szCs w:val="24"/>
            <w:lang w:val="en"/>
          </w:rPr>
          <w:t xml:space="preserve"> and experiment parameters (what you’ll change, such as number of keywords, </w:t>
        </w:r>
      </w:ins>
      <w:ins w:id="78" w:author="Daniel Mosse" w:date="2018-11-08T17:46:00Z">
        <w:r>
          <w:rPr>
            <w:rFonts w:ascii="Times New Roman" w:eastAsia="Times New Roman" w:hAnsi="Times New Roman" w:cs="Times New Roman"/>
            <w:sz w:val="24"/>
            <w:szCs w:val="24"/>
            <w:lang w:val="en"/>
          </w:rPr>
          <w:t>maximum number of helpers, etc)</w:t>
        </w:r>
      </w:ins>
      <w:ins w:id="79" w:author="Daniel Mosse" w:date="2018-11-08T17:43:00Z">
        <w:r>
          <w:rPr>
            <w:rFonts w:ascii="Times New Roman" w:eastAsia="Times New Roman" w:hAnsi="Times New Roman" w:cs="Times New Roman"/>
            <w:sz w:val="24"/>
            <w:szCs w:val="24"/>
            <w:lang w:val="en"/>
          </w:rPr>
          <w:t xml:space="preserve">. </w:t>
        </w:r>
      </w:ins>
    </w:p>
    <w:p w14:paraId="31A746EF" w14:textId="77777777" w:rsidR="003236A6" w:rsidRPr="00D939D0" w:rsidRDefault="00652139" w:rsidP="00652139">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
        </w:rPr>
      </w:pPr>
      <w:r w:rsidRPr="00D939D0">
        <w:rPr>
          <w:rFonts w:ascii="Times New Roman" w:eastAsia="Times New Roman" w:hAnsi="Times New Roman" w:cs="Times New Roman"/>
          <w:sz w:val="24"/>
          <w:szCs w:val="24"/>
          <w:lang w:val="en"/>
        </w:rPr>
        <w:t xml:space="preserve">Design a client-server architecture </w:t>
      </w:r>
      <w:del w:id="80" w:author="Daniel Mosse" w:date="2018-11-08T17:26:00Z">
        <w:r w:rsidRPr="00D939D0" w:rsidDel="00330D36">
          <w:rPr>
            <w:rFonts w:ascii="Times New Roman" w:eastAsia="Times New Roman" w:hAnsi="Times New Roman" w:cs="Times New Roman"/>
            <w:sz w:val="24"/>
            <w:szCs w:val="24"/>
            <w:lang w:val="en"/>
          </w:rPr>
          <w:delText xml:space="preserve">using SOCKSTREAM sockets in an Internet domain </w:delText>
        </w:r>
      </w:del>
      <w:r w:rsidRPr="00D939D0">
        <w:rPr>
          <w:rFonts w:ascii="Times New Roman" w:eastAsia="Times New Roman" w:hAnsi="Times New Roman" w:cs="Times New Roman"/>
          <w:sz w:val="24"/>
          <w:szCs w:val="24"/>
          <w:lang w:val="en"/>
        </w:rPr>
        <w:t xml:space="preserve">to carry out the </w:t>
      </w:r>
      <w:r w:rsidR="00D63F61" w:rsidRPr="00D939D0">
        <w:rPr>
          <w:rFonts w:ascii="Times New Roman" w:eastAsia="Times New Roman" w:hAnsi="Times New Roman" w:cs="Times New Roman"/>
          <w:sz w:val="16"/>
          <w:szCs w:val="24"/>
          <w:lang w:val="en"/>
        </w:rPr>
        <w:t>tinyGoogle</w:t>
      </w:r>
      <w:r w:rsidR="00D63F61" w:rsidRPr="00D939D0">
        <w:rPr>
          <w:rFonts w:ascii="Times New Roman" w:eastAsia="Times New Roman" w:hAnsi="Times New Roman" w:cs="Times New Roman"/>
          <w:sz w:val="24"/>
          <w:szCs w:val="24"/>
          <w:lang w:val="en"/>
        </w:rPr>
        <w:t xml:space="preserve"> search engine operations</w:t>
      </w:r>
      <w:r w:rsidRPr="00D939D0">
        <w:rPr>
          <w:rFonts w:ascii="Times New Roman" w:eastAsia="Times New Roman" w:hAnsi="Times New Roman" w:cs="Times New Roman"/>
          <w:sz w:val="24"/>
          <w:szCs w:val="24"/>
          <w:lang w:val="en"/>
        </w:rPr>
        <w:t xml:space="preserve">. </w:t>
      </w:r>
    </w:p>
    <w:p w14:paraId="79590E52" w14:textId="77777777" w:rsidR="00A053CA" w:rsidRPr="00D939D0" w:rsidRDefault="00652139" w:rsidP="00A053CA">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
        </w:rPr>
      </w:pPr>
      <w:r w:rsidRPr="00D939D0">
        <w:rPr>
          <w:rFonts w:ascii="Times New Roman" w:eastAsia="Times New Roman" w:hAnsi="Times New Roman" w:cs="Times New Roman"/>
          <w:sz w:val="24"/>
          <w:szCs w:val="24"/>
          <w:lang w:val="en"/>
        </w:rPr>
        <w:t>Implement</w:t>
      </w:r>
      <w:r w:rsidR="00D63F61" w:rsidRPr="00D939D0">
        <w:rPr>
          <w:rFonts w:ascii="Times New Roman" w:eastAsia="Times New Roman" w:hAnsi="Times New Roman" w:cs="Times New Roman"/>
          <w:sz w:val="24"/>
          <w:szCs w:val="24"/>
          <w:lang w:val="en"/>
        </w:rPr>
        <w:t xml:space="preserve"> the </w:t>
      </w:r>
      <w:del w:id="81" w:author="Daniel Mosse" w:date="2018-11-08T17:26:00Z">
        <w:r w:rsidR="00D63F61" w:rsidRPr="00D939D0" w:rsidDel="00330D36">
          <w:rPr>
            <w:rFonts w:ascii="Times New Roman" w:eastAsia="Times New Roman" w:hAnsi="Times New Roman" w:cs="Times New Roman"/>
            <w:sz w:val="24"/>
            <w:szCs w:val="24"/>
            <w:lang w:val="en"/>
          </w:rPr>
          <w:delText xml:space="preserve">socket-based </w:delText>
        </w:r>
      </w:del>
      <w:r w:rsidR="00D63F61" w:rsidRPr="00D939D0">
        <w:rPr>
          <w:rFonts w:ascii="Times New Roman" w:eastAsia="Times New Roman" w:hAnsi="Times New Roman" w:cs="Times New Roman"/>
          <w:sz w:val="16"/>
          <w:szCs w:val="24"/>
          <w:lang w:val="en"/>
        </w:rPr>
        <w:t>tinyGoogle</w:t>
      </w:r>
      <w:r w:rsidR="00D63F61" w:rsidRPr="00D939D0">
        <w:rPr>
          <w:rFonts w:ascii="Times New Roman" w:eastAsia="Times New Roman" w:hAnsi="Times New Roman" w:cs="Times New Roman"/>
          <w:sz w:val="24"/>
          <w:szCs w:val="24"/>
          <w:lang w:val="en"/>
        </w:rPr>
        <w:t xml:space="preserve"> search engine </w:t>
      </w:r>
      <w:ins w:id="82" w:author="Daniel Mosse" w:date="2018-11-08T17:26:00Z">
        <w:r w:rsidR="00330D36">
          <w:rPr>
            <w:rFonts w:ascii="Times New Roman" w:eastAsia="Times New Roman" w:hAnsi="Times New Roman" w:cs="Times New Roman"/>
            <w:sz w:val="24"/>
            <w:szCs w:val="24"/>
            <w:lang w:val="en"/>
          </w:rPr>
          <w:t xml:space="preserve">from item 1 </w:t>
        </w:r>
      </w:ins>
      <w:r w:rsidRPr="00D939D0">
        <w:rPr>
          <w:rFonts w:ascii="Times New Roman" w:eastAsia="Times New Roman" w:hAnsi="Times New Roman" w:cs="Times New Roman"/>
          <w:sz w:val="24"/>
          <w:szCs w:val="24"/>
          <w:lang w:val="en"/>
        </w:rPr>
        <w:t xml:space="preserve">on a Linux cluster. </w:t>
      </w:r>
    </w:p>
    <w:p w14:paraId="68875546" w14:textId="77777777" w:rsidR="00652139" w:rsidRDefault="0099781E" w:rsidP="00652139">
      <w:pPr>
        <w:pStyle w:val="ListParagraph"/>
        <w:numPr>
          <w:ilvl w:val="0"/>
          <w:numId w:val="24"/>
        </w:numPr>
        <w:spacing w:before="100" w:beforeAutospacing="1" w:after="100" w:afterAutospacing="1" w:line="240" w:lineRule="auto"/>
        <w:jc w:val="both"/>
        <w:rPr>
          <w:ins w:id="83" w:author="Daniel Mosse" w:date="2018-11-08T17:26:00Z"/>
          <w:rFonts w:ascii="Times New Roman" w:eastAsia="Times New Roman" w:hAnsi="Times New Roman" w:cs="Times New Roman"/>
          <w:sz w:val="24"/>
          <w:szCs w:val="24"/>
          <w:lang w:val="en"/>
        </w:rPr>
      </w:pPr>
      <w:r w:rsidRPr="00D939D0">
        <w:rPr>
          <w:rFonts w:ascii="Times New Roman" w:eastAsia="Times New Roman" w:hAnsi="Times New Roman" w:cs="Times New Roman"/>
          <w:sz w:val="24"/>
          <w:szCs w:val="24"/>
          <w:lang w:val="en"/>
        </w:rPr>
        <w:t>Implement the Hadoop-</w:t>
      </w:r>
      <w:r w:rsidR="00652139" w:rsidRPr="00D939D0">
        <w:rPr>
          <w:rFonts w:ascii="Times New Roman" w:eastAsia="Times New Roman" w:hAnsi="Times New Roman" w:cs="Times New Roman"/>
          <w:sz w:val="24"/>
          <w:szCs w:val="24"/>
          <w:lang w:val="en"/>
        </w:rPr>
        <w:t xml:space="preserve">based </w:t>
      </w:r>
      <w:r w:rsidRPr="00D939D0">
        <w:rPr>
          <w:rFonts w:ascii="Times New Roman" w:eastAsia="Times New Roman" w:hAnsi="Times New Roman" w:cs="Times New Roman"/>
          <w:sz w:val="16"/>
          <w:szCs w:val="24"/>
          <w:lang w:val="en"/>
        </w:rPr>
        <w:t>tinyGoogle</w:t>
      </w:r>
      <w:r w:rsidRPr="00D939D0">
        <w:rPr>
          <w:rFonts w:ascii="Times New Roman" w:eastAsia="Times New Roman" w:hAnsi="Times New Roman" w:cs="Times New Roman"/>
          <w:sz w:val="24"/>
          <w:szCs w:val="24"/>
          <w:lang w:val="en"/>
        </w:rPr>
        <w:t xml:space="preserve"> search engine on a Linux cluster. </w:t>
      </w:r>
    </w:p>
    <w:p w14:paraId="2ADF5771" w14:textId="77777777" w:rsidR="00330D36" w:rsidRPr="00330D36" w:rsidRDefault="00330D36" w:rsidP="00652139">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
        </w:rPr>
      </w:pPr>
      <w:ins w:id="84" w:author="Daniel Mosse" w:date="2018-11-08T17:27:00Z">
        <w:r w:rsidRPr="00330D36">
          <w:rPr>
            <w:rFonts w:ascii="Times New Roman" w:eastAsia="Times New Roman" w:hAnsi="Times New Roman" w:cs="Times New Roman"/>
            <w:sz w:val="24"/>
            <w:szCs w:val="24"/>
            <w:lang w:val="en"/>
            <w:rPrChange w:id="85" w:author="Daniel Mosse" w:date="2018-11-08T17:27:00Z">
              <w:rPr>
                <w:rFonts w:ascii="Times New Roman" w:eastAsia="Times New Roman" w:hAnsi="Times New Roman" w:cs="Times New Roman"/>
                <w:b/>
                <w:sz w:val="24"/>
                <w:szCs w:val="24"/>
                <w:lang w:val="en"/>
              </w:rPr>
            </w:rPrChange>
          </w:rPr>
          <w:t>Develop a</w:t>
        </w:r>
        <w:r w:rsidRPr="00330D36">
          <w:rPr>
            <w:rFonts w:ascii="Times New Roman" w:eastAsia="Times New Roman" w:hAnsi="Times New Roman" w:cs="Times New Roman"/>
            <w:sz w:val="24"/>
            <w:szCs w:val="24"/>
            <w:lang w:val="en"/>
          </w:rPr>
          <w:t xml:space="preserve"> </w:t>
        </w:r>
        <w:r w:rsidRPr="00330D36">
          <w:rPr>
            <w:rFonts w:ascii="Times New Roman" w:eastAsia="Times New Roman" w:hAnsi="Times New Roman" w:cs="Times New Roman"/>
            <w:sz w:val="24"/>
            <w:szCs w:val="24"/>
            <w:lang w:val="en"/>
            <w:rPrChange w:id="86" w:author="Daniel Mosse" w:date="2018-11-08T17:27:00Z">
              <w:rPr>
                <w:rFonts w:ascii="Times New Roman" w:eastAsia="Times New Roman" w:hAnsi="Times New Roman" w:cs="Times New Roman"/>
                <w:b/>
                <w:sz w:val="24"/>
                <w:szCs w:val="24"/>
                <w:lang w:val="en"/>
              </w:rPr>
            </w:rPrChange>
          </w:rPr>
          <w:t>statistically-</w:t>
        </w:r>
        <w:r w:rsidRPr="00330D36">
          <w:rPr>
            <w:rFonts w:ascii="Times New Roman" w:eastAsia="Times New Roman" w:hAnsi="Times New Roman" w:cs="Times New Roman"/>
            <w:sz w:val="24"/>
            <w:szCs w:val="24"/>
            <w:lang w:val="en"/>
          </w:rPr>
          <w:t>significant</w:t>
        </w:r>
        <w:r w:rsidRPr="00330D36">
          <w:rPr>
            <w:rFonts w:ascii="Times New Roman" w:eastAsia="Times New Roman" w:hAnsi="Times New Roman" w:cs="Times New Roman"/>
            <w:sz w:val="24"/>
            <w:szCs w:val="24"/>
            <w:lang w:val="en"/>
            <w:rPrChange w:id="87" w:author="Daniel Mosse" w:date="2018-11-08T17:27:00Z">
              <w:rPr>
                <w:rFonts w:ascii="Times New Roman" w:eastAsia="Times New Roman" w:hAnsi="Times New Roman" w:cs="Times New Roman"/>
                <w:b/>
                <w:sz w:val="24"/>
                <w:szCs w:val="24"/>
                <w:lang w:val="en"/>
              </w:rPr>
            </w:rPrChange>
          </w:rPr>
          <w:t xml:space="preserve"> experiment to compare the performance of each scheme</w:t>
        </w:r>
        <w:r>
          <w:rPr>
            <w:rFonts w:ascii="Times New Roman" w:eastAsia="Times New Roman" w:hAnsi="Times New Roman" w:cs="Times New Roman"/>
            <w:sz w:val="24"/>
            <w:szCs w:val="24"/>
            <w:lang w:val="en"/>
          </w:rPr>
          <w:t>.</w:t>
        </w:r>
      </w:ins>
    </w:p>
    <w:p w14:paraId="552A4AF0" w14:textId="77777777" w:rsidR="0099781E" w:rsidRPr="00D939D0" w:rsidRDefault="0099781E" w:rsidP="0099781E">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
        </w:rPr>
      </w:pPr>
      <w:r w:rsidRPr="00D939D0">
        <w:rPr>
          <w:rFonts w:ascii="Times New Roman" w:eastAsia="Times New Roman" w:hAnsi="Times New Roman" w:cs="Times New Roman"/>
          <w:sz w:val="24"/>
          <w:szCs w:val="24"/>
          <w:lang w:val="en"/>
        </w:rPr>
        <w:t xml:space="preserve">Submit the final code of the Part I and Part II implementation and a final report no later than </w:t>
      </w:r>
      <w:r w:rsidR="00DE3A6D" w:rsidRPr="00D939D0">
        <w:rPr>
          <w:rFonts w:ascii="Times New Roman" w:eastAsia="Times New Roman" w:hAnsi="Times New Roman" w:cs="Times New Roman"/>
          <w:b/>
          <w:sz w:val="24"/>
          <w:szCs w:val="24"/>
          <w:lang w:val="en"/>
        </w:rPr>
        <w:t>December 1</w:t>
      </w:r>
      <w:r w:rsidR="003643F0" w:rsidRPr="00D939D0">
        <w:rPr>
          <w:rFonts w:ascii="Times New Roman" w:eastAsia="Times New Roman" w:hAnsi="Times New Roman" w:cs="Times New Roman"/>
          <w:b/>
          <w:sz w:val="24"/>
          <w:szCs w:val="24"/>
          <w:lang w:val="en"/>
        </w:rPr>
        <w:t>2</w:t>
      </w:r>
      <w:r w:rsidR="00DE3A6D" w:rsidRPr="00D939D0">
        <w:rPr>
          <w:rFonts w:ascii="Times New Roman" w:eastAsia="Times New Roman" w:hAnsi="Times New Roman" w:cs="Times New Roman"/>
          <w:b/>
          <w:sz w:val="24"/>
          <w:szCs w:val="24"/>
          <w:lang w:val="en"/>
        </w:rPr>
        <w:t>, 201</w:t>
      </w:r>
      <w:ins w:id="88" w:author="Daniel Mosse" w:date="2018-11-08T17:28:00Z">
        <w:r w:rsidR="00330D36">
          <w:rPr>
            <w:rFonts w:ascii="Times New Roman" w:eastAsia="Times New Roman" w:hAnsi="Times New Roman" w:cs="Times New Roman"/>
            <w:b/>
            <w:sz w:val="24"/>
            <w:szCs w:val="24"/>
            <w:lang w:val="en"/>
          </w:rPr>
          <w:t>8</w:t>
        </w:r>
      </w:ins>
      <w:del w:id="89" w:author="Daniel Mosse" w:date="2018-11-08T17:28:00Z">
        <w:r w:rsidR="00DE3A6D" w:rsidRPr="00D939D0" w:rsidDel="00330D36">
          <w:rPr>
            <w:rFonts w:ascii="Times New Roman" w:eastAsia="Times New Roman" w:hAnsi="Times New Roman" w:cs="Times New Roman"/>
            <w:b/>
            <w:sz w:val="24"/>
            <w:szCs w:val="24"/>
            <w:lang w:val="en"/>
          </w:rPr>
          <w:delText>4</w:delText>
        </w:r>
      </w:del>
      <w:r w:rsidR="00DE3A6D" w:rsidRPr="00D939D0">
        <w:rPr>
          <w:rFonts w:ascii="Times New Roman" w:eastAsia="Times New Roman" w:hAnsi="Times New Roman" w:cs="Times New Roman"/>
          <w:b/>
          <w:sz w:val="24"/>
          <w:szCs w:val="24"/>
          <w:lang w:val="en"/>
        </w:rPr>
        <w:t xml:space="preserve"> </w:t>
      </w:r>
      <w:del w:id="90" w:author="Daniel Mosse" w:date="2018-11-08T17:28:00Z">
        <w:r w:rsidR="00DE3A6D" w:rsidRPr="00D939D0" w:rsidDel="00330D36">
          <w:rPr>
            <w:rFonts w:ascii="Times New Roman" w:eastAsia="Times New Roman" w:hAnsi="Times New Roman" w:cs="Times New Roman"/>
            <w:b/>
            <w:sz w:val="24"/>
            <w:szCs w:val="24"/>
            <w:lang w:val="en"/>
          </w:rPr>
          <w:delText>(Midnight sharp).</w:delText>
        </w:r>
      </w:del>
      <w:ins w:id="91" w:author="Daniel Mosse" w:date="2018-11-08T17:28:00Z">
        <w:r w:rsidR="00330D36">
          <w:rPr>
            <w:rFonts w:ascii="Times New Roman" w:eastAsia="Times New Roman" w:hAnsi="Times New Roman" w:cs="Times New Roman"/>
            <w:b/>
            <w:sz w:val="24"/>
            <w:szCs w:val="24"/>
            <w:lang w:val="en"/>
          </w:rPr>
          <w:t>anywhere on earth.</w:t>
        </w:r>
      </w:ins>
      <w:r w:rsidRPr="00D939D0">
        <w:rPr>
          <w:rFonts w:ascii="Times New Roman" w:eastAsia="Times New Roman" w:hAnsi="Times New Roman" w:cs="Times New Roman"/>
          <w:sz w:val="24"/>
          <w:szCs w:val="24"/>
          <w:lang w:val="en"/>
        </w:rPr>
        <w:t xml:space="preserve"> </w:t>
      </w:r>
    </w:p>
    <w:p w14:paraId="5289BE91" w14:textId="77777777" w:rsidR="0099781E" w:rsidRPr="00D939D0" w:rsidDel="00650994" w:rsidRDefault="00650994" w:rsidP="0099781E">
      <w:pPr>
        <w:pStyle w:val="ListParagraph"/>
        <w:numPr>
          <w:ilvl w:val="1"/>
          <w:numId w:val="24"/>
        </w:numPr>
        <w:spacing w:before="100" w:beforeAutospacing="1" w:after="100" w:afterAutospacing="1" w:line="240" w:lineRule="auto"/>
        <w:jc w:val="both"/>
        <w:rPr>
          <w:del w:id="92" w:author="Daniel Mosse" w:date="2018-11-08T17:41:00Z"/>
          <w:rFonts w:ascii="Times New Roman" w:eastAsia="Times New Roman" w:hAnsi="Times New Roman" w:cs="Times New Roman"/>
          <w:sz w:val="24"/>
          <w:szCs w:val="24"/>
          <w:lang w:val="en"/>
        </w:rPr>
      </w:pPr>
      <w:ins w:id="93" w:author="Daniel Mosse" w:date="2018-11-08T17:39:00Z">
        <w:r>
          <w:rPr>
            <w:rFonts w:ascii="Times New Roman" w:eastAsia="Times New Roman" w:hAnsi="Times New Roman" w:cs="Times New Roman"/>
            <w:sz w:val="24"/>
            <w:szCs w:val="24"/>
            <w:lang w:val="en"/>
          </w:rPr>
          <w:t xml:space="preserve">You will get intructions for how to </w:t>
        </w:r>
      </w:ins>
      <w:del w:id="94" w:author="Daniel Mosse" w:date="2018-11-08T17:39:00Z">
        <w:r w:rsidR="0099781E" w:rsidRPr="00D939D0" w:rsidDel="00650994">
          <w:rPr>
            <w:rFonts w:ascii="Times New Roman" w:eastAsia="Times New Roman" w:hAnsi="Times New Roman" w:cs="Times New Roman"/>
            <w:sz w:val="24"/>
            <w:szCs w:val="24"/>
            <w:lang w:val="en"/>
          </w:rPr>
          <w:delText xml:space="preserve">Make </w:delText>
        </w:r>
      </w:del>
      <w:ins w:id="95" w:author="Daniel Mosse" w:date="2018-11-08T17:41:00Z">
        <w:r>
          <w:rPr>
            <w:rFonts w:ascii="Times New Roman" w:eastAsia="Times New Roman" w:hAnsi="Times New Roman" w:cs="Times New Roman"/>
            <w:sz w:val="24"/>
            <w:szCs w:val="24"/>
            <w:lang w:val="en"/>
          </w:rPr>
          <w:t xml:space="preserve">hand in </w:t>
        </w:r>
      </w:ins>
      <w:r w:rsidR="0099781E" w:rsidRPr="00D939D0">
        <w:rPr>
          <w:rFonts w:ascii="Times New Roman" w:eastAsia="Times New Roman" w:hAnsi="Times New Roman" w:cs="Times New Roman"/>
          <w:sz w:val="24"/>
          <w:szCs w:val="24"/>
          <w:lang w:val="en"/>
        </w:rPr>
        <w:t>all code used for the implementation</w:t>
      </w:r>
      <w:ins w:id="96" w:author="Daniel Mosse" w:date="2018-11-08T17:41:00Z">
        <w:r>
          <w:rPr>
            <w:rFonts w:ascii="Times New Roman" w:eastAsia="Times New Roman" w:hAnsi="Times New Roman" w:cs="Times New Roman"/>
            <w:sz w:val="24"/>
            <w:szCs w:val="24"/>
            <w:lang w:val="en"/>
          </w:rPr>
          <w:t xml:space="preserve">, including a </w:t>
        </w:r>
      </w:ins>
      <w:del w:id="97" w:author="Daniel Mosse" w:date="2018-11-08T17:41:00Z">
        <w:r w:rsidR="0099781E" w:rsidRPr="00D939D0" w:rsidDel="00650994">
          <w:rPr>
            <w:rFonts w:ascii="Times New Roman" w:eastAsia="Times New Roman" w:hAnsi="Times New Roman" w:cs="Times New Roman"/>
            <w:sz w:val="24"/>
            <w:szCs w:val="24"/>
            <w:lang w:val="en"/>
          </w:rPr>
          <w:delText xml:space="preserve"> available in a directory accessible by the instructor and the TA. Please, include a </w:delText>
        </w:r>
      </w:del>
      <w:r w:rsidR="0099781E" w:rsidRPr="00D939D0">
        <w:rPr>
          <w:rFonts w:ascii="Times New Roman" w:eastAsia="Times New Roman" w:hAnsi="Times New Roman" w:cs="Times New Roman"/>
          <w:sz w:val="24"/>
          <w:szCs w:val="24"/>
          <w:lang w:val="en"/>
        </w:rPr>
        <w:t>Make</w:t>
      </w:r>
      <w:del w:id="98" w:author="Daniel Mosse" w:date="2018-11-08T17:41:00Z">
        <w:r w:rsidR="0099781E" w:rsidRPr="00D939D0" w:rsidDel="00650994">
          <w:rPr>
            <w:rFonts w:ascii="Times New Roman" w:eastAsia="Times New Roman" w:hAnsi="Times New Roman" w:cs="Times New Roman"/>
            <w:sz w:val="24"/>
            <w:szCs w:val="24"/>
            <w:lang w:val="en"/>
          </w:rPr>
          <w:delText xml:space="preserve"> </w:delText>
        </w:r>
      </w:del>
      <w:r w:rsidR="0099781E" w:rsidRPr="00D939D0">
        <w:rPr>
          <w:rFonts w:ascii="Times New Roman" w:eastAsia="Times New Roman" w:hAnsi="Times New Roman" w:cs="Times New Roman"/>
          <w:sz w:val="24"/>
          <w:szCs w:val="24"/>
          <w:lang w:val="en"/>
        </w:rPr>
        <w:t xml:space="preserve">file </w:t>
      </w:r>
      <w:ins w:id="99" w:author="Daniel Mosse" w:date="2018-11-08T17:41:00Z">
        <w:r>
          <w:rPr>
            <w:rFonts w:ascii="Times New Roman" w:eastAsia="Times New Roman" w:hAnsi="Times New Roman" w:cs="Times New Roman"/>
            <w:sz w:val="24"/>
            <w:szCs w:val="24"/>
            <w:lang w:val="en"/>
          </w:rPr>
          <w:t xml:space="preserve">and a README, as well as the </w:t>
        </w:r>
      </w:ins>
      <w:del w:id="100" w:author="Daniel Mosse" w:date="2018-11-08T17:41:00Z">
        <w:r w:rsidR="0099781E" w:rsidRPr="00D939D0" w:rsidDel="00650994">
          <w:rPr>
            <w:rFonts w:ascii="Times New Roman" w:eastAsia="Times New Roman" w:hAnsi="Times New Roman" w:cs="Times New Roman"/>
            <w:sz w:val="24"/>
            <w:szCs w:val="24"/>
            <w:lang w:val="en"/>
          </w:rPr>
          <w:delText>to be used for compilation and execution of the project files.</w:delText>
        </w:r>
      </w:del>
      <w:del w:id="101" w:author="Daniel Mosse" w:date="2018-11-08T17:42:00Z">
        <w:r w:rsidR="0099781E" w:rsidRPr="00D939D0" w:rsidDel="00650994">
          <w:rPr>
            <w:rFonts w:ascii="Times New Roman" w:eastAsia="Times New Roman" w:hAnsi="Times New Roman" w:cs="Times New Roman"/>
            <w:sz w:val="24"/>
            <w:szCs w:val="24"/>
            <w:lang w:val="en"/>
          </w:rPr>
          <w:delText xml:space="preserve"> </w:delText>
        </w:r>
      </w:del>
    </w:p>
    <w:p w14:paraId="0960914D" w14:textId="77777777" w:rsidR="00A053CA" w:rsidRPr="00650994" w:rsidRDefault="00145088" w:rsidP="00650994">
      <w:pPr>
        <w:pStyle w:val="ListParagraph"/>
        <w:numPr>
          <w:ilvl w:val="1"/>
          <w:numId w:val="24"/>
        </w:numPr>
        <w:spacing w:before="100" w:beforeAutospacing="1" w:after="100" w:afterAutospacing="1" w:line="240" w:lineRule="auto"/>
        <w:jc w:val="both"/>
        <w:rPr>
          <w:rFonts w:ascii="Times New Roman" w:eastAsia="Times New Roman" w:hAnsi="Times New Roman" w:cs="Times New Roman"/>
          <w:sz w:val="24"/>
          <w:szCs w:val="24"/>
          <w:lang w:val="en"/>
          <w:rPrChange w:id="102" w:author="Daniel Mosse" w:date="2018-11-08T17:41:00Z">
            <w:rPr>
              <w:lang w:val="en"/>
            </w:rPr>
          </w:rPrChange>
        </w:rPr>
      </w:pPr>
      <w:del w:id="103" w:author="Daniel Mosse" w:date="2018-11-08T17:41:00Z">
        <w:r w:rsidRPr="00650994" w:rsidDel="00650994">
          <w:rPr>
            <w:rFonts w:ascii="Times New Roman" w:eastAsia="Times New Roman" w:hAnsi="Times New Roman" w:cs="Times New Roman"/>
            <w:sz w:val="24"/>
            <w:szCs w:val="24"/>
            <w:lang w:val="en"/>
            <w:rPrChange w:id="104" w:author="Daniel Mosse" w:date="2018-11-08T17:41:00Z">
              <w:rPr>
                <w:lang w:val="en"/>
              </w:rPr>
            </w:rPrChange>
          </w:rPr>
          <w:delText xml:space="preserve">Submit </w:delText>
        </w:r>
      </w:del>
      <w:del w:id="105" w:author="Daniel Mosse" w:date="2018-11-08T17:42:00Z">
        <w:r w:rsidRPr="00650994" w:rsidDel="00650994">
          <w:rPr>
            <w:rFonts w:ascii="Times New Roman" w:eastAsia="Times New Roman" w:hAnsi="Times New Roman" w:cs="Times New Roman"/>
            <w:sz w:val="24"/>
            <w:szCs w:val="24"/>
            <w:lang w:val="en"/>
            <w:rPrChange w:id="106" w:author="Daniel Mosse" w:date="2018-11-08T17:41:00Z">
              <w:rPr>
                <w:lang w:val="en"/>
              </w:rPr>
            </w:rPrChange>
          </w:rPr>
          <w:delText xml:space="preserve">final </w:delText>
        </w:r>
      </w:del>
      <w:r w:rsidRPr="00650994">
        <w:rPr>
          <w:rFonts w:ascii="Times New Roman" w:eastAsia="Times New Roman" w:hAnsi="Times New Roman" w:cs="Times New Roman"/>
          <w:sz w:val="24"/>
          <w:szCs w:val="24"/>
          <w:lang w:val="en"/>
          <w:rPrChange w:id="107" w:author="Daniel Mosse" w:date="2018-11-08T17:41:00Z">
            <w:rPr>
              <w:lang w:val="en"/>
            </w:rPr>
          </w:rPrChange>
        </w:rPr>
        <w:t>report discussing your implementations</w:t>
      </w:r>
      <w:ins w:id="108" w:author="Daniel Mosse" w:date="2018-11-08T17:42:00Z">
        <w:r w:rsidR="00650994">
          <w:rPr>
            <w:rFonts w:ascii="Times New Roman" w:eastAsia="Times New Roman" w:hAnsi="Times New Roman" w:cs="Times New Roman"/>
            <w:sz w:val="24"/>
            <w:szCs w:val="24"/>
            <w:lang w:val="en"/>
          </w:rPr>
          <w:t xml:space="preserve"> and </w:t>
        </w:r>
      </w:ins>
      <w:del w:id="109" w:author="Daniel Mosse" w:date="2018-11-08T17:42:00Z">
        <w:r w:rsidRPr="00650994" w:rsidDel="00650994">
          <w:rPr>
            <w:rFonts w:ascii="Times New Roman" w:eastAsia="Times New Roman" w:hAnsi="Times New Roman" w:cs="Times New Roman"/>
            <w:sz w:val="24"/>
            <w:szCs w:val="24"/>
            <w:lang w:val="en"/>
            <w:rPrChange w:id="110" w:author="Daniel Mosse" w:date="2018-11-08T17:41:00Z">
              <w:rPr>
                <w:lang w:val="en"/>
              </w:rPr>
            </w:rPrChange>
          </w:rPr>
          <w:delText xml:space="preserve">, </w:delText>
        </w:r>
      </w:del>
      <w:r w:rsidRPr="00650994">
        <w:rPr>
          <w:rFonts w:ascii="Times New Roman" w:eastAsia="Times New Roman" w:hAnsi="Times New Roman" w:cs="Times New Roman"/>
          <w:sz w:val="24"/>
          <w:szCs w:val="24"/>
          <w:lang w:val="en"/>
          <w:rPrChange w:id="111" w:author="Daniel Mosse" w:date="2018-11-08T17:41:00Z">
            <w:rPr>
              <w:lang w:val="en"/>
            </w:rPr>
          </w:rPrChange>
        </w:rPr>
        <w:t>the techniques used to optimize the system</w:t>
      </w:r>
      <w:ins w:id="112" w:author="Daniel Mosse" w:date="2018-11-08T17:42:00Z">
        <w:r w:rsidR="00650994">
          <w:rPr>
            <w:rFonts w:ascii="Times New Roman" w:eastAsia="Times New Roman" w:hAnsi="Times New Roman" w:cs="Times New Roman"/>
            <w:sz w:val="24"/>
            <w:szCs w:val="24"/>
            <w:lang w:val="en"/>
          </w:rPr>
          <w:t>.</w:t>
        </w:r>
      </w:ins>
      <w:del w:id="113" w:author="Daniel Mosse" w:date="2018-11-08T17:42:00Z">
        <w:r w:rsidRPr="00650994" w:rsidDel="00650994">
          <w:rPr>
            <w:rFonts w:ascii="Times New Roman" w:eastAsia="Times New Roman" w:hAnsi="Times New Roman" w:cs="Times New Roman"/>
            <w:sz w:val="24"/>
            <w:szCs w:val="24"/>
            <w:lang w:val="en"/>
            <w:rPrChange w:id="114" w:author="Daniel Mosse" w:date="2018-11-08T17:41:00Z">
              <w:rPr>
                <w:lang w:val="en"/>
              </w:rPr>
            </w:rPrChange>
          </w:rPr>
          <w:delText>, when applicable.</w:delText>
        </w:r>
      </w:del>
      <w:ins w:id="115" w:author="Daniel Mosse" w:date="2018-11-08T17:42:00Z">
        <w:r w:rsidR="00650994">
          <w:rPr>
            <w:rFonts w:ascii="Times New Roman" w:eastAsia="Times New Roman" w:hAnsi="Times New Roman" w:cs="Times New Roman"/>
            <w:sz w:val="24"/>
            <w:szCs w:val="24"/>
            <w:lang w:val="en"/>
          </w:rPr>
          <w:t xml:space="preserve"> (see below)</w:t>
        </w:r>
      </w:ins>
      <w:del w:id="116" w:author="Daniel Mosse" w:date="2018-11-08T17:42:00Z">
        <w:r w:rsidRPr="00650994" w:rsidDel="00650994">
          <w:rPr>
            <w:rFonts w:ascii="Times New Roman" w:eastAsia="Times New Roman" w:hAnsi="Times New Roman" w:cs="Times New Roman"/>
            <w:sz w:val="24"/>
            <w:szCs w:val="24"/>
            <w:lang w:val="en"/>
            <w:rPrChange w:id="117" w:author="Daniel Mosse" w:date="2018-11-08T17:41:00Z">
              <w:rPr>
                <w:lang w:val="en"/>
              </w:rPr>
            </w:rPrChange>
          </w:rPr>
          <w:delText xml:space="preserve"> </w:delText>
        </w:r>
      </w:del>
    </w:p>
    <w:p w14:paraId="58B2FB88" w14:textId="77777777" w:rsidR="00A053CA" w:rsidRPr="00D939D0" w:rsidDel="00650994" w:rsidRDefault="00145088" w:rsidP="00A053CA">
      <w:pPr>
        <w:pStyle w:val="ListParagraph"/>
        <w:numPr>
          <w:ilvl w:val="1"/>
          <w:numId w:val="24"/>
        </w:numPr>
        <w:spacing w:before="100" w:beforeAutospacing="1" w:after="100" w:afterAutospacing="1" w:line="240" w:lineRule="auto"/>
        <w:jc w:val="both"/>
        <w:rPr>
          <w:del w:id="118" w:author="Daniel Mosse" w:date="2018-11-08T17:43:00Z"/>
          <w:rFonts w:ascii="Times New Roman" w:eastAsia="Times New Roman" w:hAnsi="Times New Roman" w:cs="Times New Roman"/>
          <w:sz w:val="24"/>
          <w:szCs w:val="24"/>
          <w:lang w:val="en"/>
        </w:rPr>
      </w:pPr>
      <w:r w:rsidRPr="00D939D0">
        <w:rPr>
          <w:rFonts w:ascii="Times New Roman" w:eastAsia="Times New Roman" w:hAnsi="Times New Roman" w:cs="Times New Roman"/>
          <w:sz w:val="24"/>
          <w:szCs w:val="24"/>
          <w:lang w:val="en"/>
        </w:rPr>
        <w:t>Schedule a time to demonstrate your project</w:t>
      </w:r>
      <w:r w:rsidR="00DE3A6D" w:rsidRPr="00D939D0">
        <w:rPr>
          <w:rFonts w:ascii="Times New Roman" w:eastAsia="Times New Roman" w:hAnsi="Times New Roman" w:cs="Times New Roman"/>
          <w:sz w:val="24"/>
          <w:szCs w:val="24"/>
          <w:lang w:val="en"/>
        </w:rPr>
        <w:t xml:space="preserve">, for </w:t>
      </w:r>
      <w:ins w:id="119" w:author="Daniel Mosse" w:date="2018-11-08T17:42:00Z">
        <w:r w:rsidR="00650994">
          <w:rPr>
            <w:rFonts w:ascii="Times New Roman" w:eastAsia="Times New Roman" w:hAnsi="Times New Roman" w:cs="Times New Roman"/>
            <w:sz w:val="24"/>
            <w:szCs w:val="24"/>
            <w:lang w:val="en"/>
          </w:rPr>
          <w:t xml:space="preserve">the week of </w:t>
        </w:r>
      </w:ins>
      <w:r w:rsidR="003643F0" w:rsidRPr="00D939D0">
        <w:rPr>
          <w:rFonts w:ascii="Times New Roman" w:eastAsia="Times New Roman" w:hAnsi="Times New Roman" w:cs="Times New Roman"/>
          <w:b/>
          <w:sz w:val="24"/>
          <w:szCs w:val="24"/>
          <w:lang w:val="en"/>
        </w:rPr>
        <w:t>December 13, 201</w:t>
      </w:r>
      <w:ins w:id="120" w:author="Daniel Mosse" w:date="2018-11-08T17:42:00Z">
        <w:r w:rsidR="00650994">
          <w:rPr>
            <w:rFonts w:ascii="Times New Roman" w:eastAsia="Times New Roman" w:hAnsi="Times New Roman" w:cs="Times New Roman"/>
            <w:b/>
            <w:sz w:val="24"/>
            <w:szCs w:val="24"/>
            <w:lang w:val="en"/>
          </w:rPr>
          <w:t>8</w:t>
        </w:r>
      </w:ins>
      <w:del w:id="121" w:author="Daniel Mosse" w:date="2018-11-08T17:42:00Z">
        <w:r w:rsidR="003643F0" w:rsidRPr="00D939D0" w:rsidDel="00650994">
          <w:rPr>
            <w:rFonts w:ascii="Times New Roman" w:eastAsia="Times New Roman" w:hAnsi="Times New Roman" w:cs="Times New Roman"/>
            <w:b/>
            <w:sz w:val="24"/>
            <w:szCs w:val="24"/>
            <w:lang w:val="en"/>
          </w:rPr>
          <w:delText>6</w:delText>
        </w:r>
      </w:del>
      <w:r w:rsidR="00DE3A6D" w:rsidRPr="00D939D0">
        <w:rPr>
          <w:rFonts w:ascii="Times New Roman" w:eastAsia="Times New Roman" w:hAnsi="Times New Roman" w:cs="Times New Roman"/>
          <w:sz w:val="24"/>
          <w:szCs w:val="24"/>
          <w:lang w:val="en"/>
        </w:rPr>
        <w:t>.</w:t>
      </w:r>
    </w:p>
    <w:p w14:paraId="656871F6" w14:textId="77777777" w:rsidR="0099781E" w:rsidRPr="00650994" w:rsidRDefault="0099781E" w:rsidP="00650994">
      <w:pPr>
        <w:pStyle w:val="ListParagraph"/>
        <w:numPr>
          <w:ilvl w:val="1"/>
          <w:numId w:val="24"/>
        </w:numPr>
        <w:spacing w:before="100" w:beforeAutospacing="1" w:after="100" w:afterAutospacing="1" w:line="240" w:lineRule="auto"/>
        <w:jc w:val="both"/>
        <w:rPr>
          <w:rFonts w:ascii="Times New Roman" w:eastAsia="Times New Roman" w:hAnsi="Times New Roman" w:cs="Times New Roman"/>
          <w:sz w:val="24"/>
          <w:szCs w:val="24"/>
          <w:lang w:val="en"/>
          <w:rPrChange w:id="122" w:author="Daniel Mosse" w:date="2018-11-08T17:43:00Z">
            <w:rPr>
              <w:lang w:val="en"/>
            </w:rPr>
          </w:rPrChange>
        </w:rPr>
        <w:pPrChange w:id="123" w:author="Daniel Mosse" w:date="2018-11-08T17:43:00Z">
          <w:pPr>
            <w:pStyle w:val="ListParagraph"/>
            <w:spacing w:before="100" w:beforeAutospacing="1" w:after="100" w:afterAutospacing="1" w:line="240" w:lineRule="auto"/>
            <w:ind w:left="1440"/>
            <w:jc w:val="both"/>
          </w:pPr>
        </w:pPrChange>
      </w:pPr>
    </w:p>
    <w:p w14:paraId="72E8D73C" w14:textId="77777777" w:rsidR="00A053CA" w:rsidRPr="00D939D0" w:rsidDel="00650994" w:rsidRDefault="00A053CA" w:rsidP="00A053CA">
      <w:pPr>
        <w:pStyle w:val="ListParagraph"/>
        <w:spacing w:before="100" w:beforeAutospacing="1" w:after="100" w:afterAutospacing="1" w:line="240" w:lineRule="auto"/>
        <w:ind w:left="0"/>
        <w:jc w:val="both"/>
        <w:rPr>
          <w:rFonts w:ascii="Times New Roman" w:eastAsia="Times New Roman" w:hAnsi="Times New Roman" w:cs="Times New Roman"/>
          <w:b/>
          <w:sz w:val="24"/>
          <w:szCs w:val="24"/>
          <w:lang w:val="en"/>
        </w:rPr>
      </w:pPr>
      <w:moveFromRangeStart w:id="124" w:author="Daniel Mosse" w:date="2018-11-08T17:43:00Z" w:name="move403318314"/>
      <w:moveFrom w:id="125" w:author="Daniel Mosse" w:date="2018-11-08T17:43:00Z">
        <w:r w:rsidRPr="00D939D0" w:rsidDel="00650994">
          <w:rPr>
            <w:rFonts w:ascii="Times New Roman" w:eastAsia="Times New Roman" w:hAnsi="Times New Roman" w:cs="Times New Roman"/>
            <w:b/>
            <w:sz w:val="24"/>
            <w:szCs w:val="24"/>
            <w:lang w:val="en"/>
          </w:rPr>
          <w:t>Extra Credit</w:t>
        </w:r>
      </w:moveFrom>
    </w:p>
    <w:moveFromRangeEnd w:id="124"/>
    <w:p w14:paraId="69961613" w14:textId="77777777" w:rsidR="00A053CA" w:rsidRPr="00D939D0" w:rsidRDefault="00A053CA" w:rsidP="00A053CA">
      <w:pPr>
        <w:spacing w:before="100" w:beforeAutospacing="1" w:after="100" w:afterAutospacing="1" w:line="240" w:lineRule="auto"/>
        <w:jc w:val="both"/>
        <w:rPr>
          <w:rFonts w:ascii="Times New Roman" w:eastAsia="Times New Roman" w:hAnsi="Times New Roman" w:cs="Times New Roman"/>
          <w:sz w:val="24"/>
          <w:szCs w:val="24"/>
          <w:lang w:val="en"/>
        </w:rPr>
      </w:pPr>
      <w:del w:id="126" w:author="Daniel Mosse" w:date="2018-11-08T17:42:00Z">
        <w:r w:rsidRPr="00D939D0" w:rsidDel="00650994">
          <w:rPr>
            <w:rFonts w:ascii="Times New Roman" w:eastAsia="Times New Roman" w:hAnsi="Times New Roman" w:cs="Times New Roman"/>
            <w:b/>
            <w:sz w:val="24"/>
            <w:szCs w:val="24"/>
            <w:lang w:val="en"/>
          </w:rPr>
          <w:delText xml:space="preserve">To receive extra credits (up to 15%), you need to develop an </w:delText>
        </w:r>
        <w:r w:rsidR="003643F0" w:rsidRPr="00D939D0" w:rsidDel="00650994">
          <w:rPr>
            <w:rFonts w:ascii="Times New Roman" w:eastAsia="Times New Roman" w:hAnsi="Times New Roman" w:cs="Times New Roman"/>
            <w:b/>
            <w:sz w:val="24"/>
            <w:szCs w:val="24"/>
            <w:lang w:val="en"/>
          </w:rPr>
          <w:delText>“statistically-v</w:delText>
        </w:r>
        <w:r w:rsidR="00DE3A6D" w:rsidRPr="00D939D0" w:rsidDel="00650994">
          <w:rPr>
            <w:rFonts w:ascii="Times New Roman" w:eastAsia="Times New Roman" w:hAnsi="Times New Roman" w:cs="Times New Roman"/>
            <w:b/>
            <w:sz w:val="24"/>
            <w:szCs w:val="24"/>
            <w:lang w:val="en"/>
          </w:rPr>
          <w:delText xml:space="preserve">alidated” </w:delText>
        </w:r>
        <w:r w:rsidRPr="00D939D0" w:rsidDel="00650994">
          <w:rPr>
            <w:rFonts w:ascii="Times New Roman" w:eastAsia="Times New Roman" w:hAnsi="Times New Roman" w:cs="Times New Roman"/>
            <w:b/>
            <w:sz w:val="24"/>
            <w:szCs w:val="24"/>
            <w:lang w:val="en"/>
          </w:rPr>
          <w:delText xml:space="preserve">experiment to compare the performance of each scheme. </w:delText>
        </w:r>
      </w:del>
      <w:r w:rsidRPr="00D939D0">
        <w:rPr>
          <w:rFonts w:ascii="Times New Roman" w:eastAsia="Times New Roman" w:hAnsi="Times New Roman" w:cs="Times New Roman"/>
          <w:sz w:val="24"/>
          <w:szCs w:val="24"/>
          <w:lang w:val="en"/>
        </w:rPr>
        <w:t>For full credit</w:t>
      </w:r>
      <w:r w:rsidRPr="00D939D0">
        <w:rPr>
          <w:rFonts w:ascii="Times New Roman" w:eastAsia="Times New Roman" w:hAnsi="Times New Roman" w:cs="Times New Roman"/>
          <w:b/>
          <w:sz w:val="24"/>
          <w:szCs w:val="24"/>
          <w:lang w:val="en"/>
        </w:rPr>
        <w:t xml:space="preserve">, </w:t>
      </w:r>
      <w:r w:rsidRPr="00D939D0">
        <w:rPr>
          <w:rFonts w:ascii="Times New Roman" w:eastAsia="Times New Roman" w:hAnsi="Times New Roman" w:cs="Times New Roman"/>
          <w:sz w:val="24"/>
          <w:szCs w:val="24"/>
          <w:lang w:val="en"/>
        </w:rPr>
        <w:t>you need</w:t>
      </w:r>
      <w:r w:rsidRPr="00D939D0">
        <w:rPr>
          <w:rFonts w:ascii="Times New Roman" w:eastAsia="Times New Roman" w:hAnsi="Times New Roman" w:cs="Times New Roman"/>
          <w:b/>
          <w:sz w:val="24"/>
          <w:szCs w:val="24"/>
          <w:lang w:val="en"/>
        </w:rPr>
        <w:t xml:space="preserve"> </w:t>
      </w:r>
      <w:r w:rsidRPr="00D939D0">
        <w:rPr>
          <w:rFonts w:ascii="Times New Roman" w:eastAsia="Times New Roman" w:hAnsi="Times New Roman" w:cs="Times New Roman"/>
          <w:sz w:val="24"/>
          <w:szCs w:val="24"/>
          <w:lang w:val="en"/>
        </w:rPr>
        <w:t xml:space="preserve">to </w:t>
      </w:r>
      <w:r w:rsidRPr="00D939D0">
        <w:rPr>
          <w:rFonts w:ascii="Times New Roman" w:eastAsia="Times New Roman" w:hAnsi="Times New Roman" w:cs="Times New Roman"/>
          <w:b/>
          <w:sz w:val="24"/>
          <w:szCs w:val="24"/>
          <w:lang w:val="en"/>
        </w:rPr>
        <w:t xml:space="preserve">design </w:t>
      </w:r>
      <w:r w:rsidRPr="00D939D0">
        <w:rPr>
          <w:rFonts w:ascii="Times New Roman" w:eastAsia="Times New Roman" w:hAnsi="Times New Roman" w:cs="Times New Roman"/>
          <w:sz w:val="24"/>
          <w:szCs w:val="24"/>
          <w:lang w:val="en"/>
        </w:rPr>
        <w:t xml:space="preserve">an experiment to measure the performance of each scheme using different input and parameters of your choice. You also need </w:t>
      </w:r>
      <w:r w:rsidR="00DE3A6D" w:rsidRPr="00D939D0">
        <w:rPr>
          <w:rFonts w:ascii="Times New Roman" w:eastAsia="Times New Roman" w:hAnsi="Times New Roman" w:cs="Times New Roman"/>
          <w:sz w:val="24"/>
          <w:szCs w:val="24"/>
          <w:lang w:val="en"/>
        </w:rPr>
        <w:t xml:space="preserve">to </w:t>
      </w:r>
      <w:r w:rsidRPr="00D939D0">
        <w:rPr>
          <w:rFonts w:ascii="Times New Roman" w:eastAsia="Times New Roman" w:hAnsi="Times New Roman" w:cs="Times New Roman"/>
          <w:sz w:val="24"/>
          <w:szCs w:val="24"/>
          <w:lang w:val="en"/>
        </w:rPr>
        <w:t>include in</w:t>
      </w:r>
      <w:r w:rsidRPr="00D939D0">
        <w:rPr>
          <w:rFonts w:ascii="Times New Roman" w:eastAsia="Times New Roman" w:hAnsi="Times New Roman" w:cs="Times New Roman"/>
          <w:b/>
          <w:sz w:val="24"/>
          <w:szCs w:val="24"/>
          <w:lang w:val="en"/>
        </w:rPr>
        <w:t xml:space="preserve"> </w:t>
      </w:r>
      <w:r w:rsidRPr="00D939D0">
        <w:rPr>
          <w:rFonts w:ascii="Times New Roman" w:eastAsia="Times New Roman" w:hAnsi="Times New Roman" w:cs="Times New Roman"/>
          <w:sz w:val="24"/>
          <w:szCs w:val="24"/>
          <w:lang w:val="en"/>
        </w:rPr>
        <w:t xml:space="preserve">the final report a section to describe the experiment and compare the performance of the two implementations for the different experiments conducted in this project. This section of the report must include </w:t>
      </w:r>
      <w:del w:id="127" w:author="Daniel Mosse" w:date="2018-11-08T17:46:00Z">
        <w:r w:rsidRPr="00D939D0" w:rsidDel="00650994">
          <w:rPr>
            <w:rFonts w:ascii="Times New Roman" w:eastAsia="Times New Roman" w:hAnsi="Times New Roman" w:cs="Times New Roman"/>
            <w:sz w:val="24"/>
            <w:szCs w:val="24"/>
            <w:lang w:val="en"/>
          </w:rPr>
          <w:delText xml:space="preserve">a bar </w:delText>
        </w:r>
      </w:del>
      <w:r w:rsidRPr="00D939D0">
        <w:rPr>
          <w:rFonts w:ascii="Times New Roman" w:eastAsia="Times New Roman" w:hAnsi="Times New Roman" w:cs="Times New Roman"/>
          <w:sz w:val="24"/>
          <w:szCs w:val="24"/>
          <w:lang w:val="en"/>
        </w:rPr>
        <w:t>graph</w:t>
      </w:r>
      <w:ins w:id="128" w:author="Daniel Mosse" w:date="2018-11-08T17:46:00Z">
        <w:r w:rsidR="00650994">
          <w:rPr>
            <w:rFonts w:ascii="Times New Roman" w:eastAsia="Times New Roman" w:hAnsi="Times New Roman" w:cs="Times New Roman"/>
            <w:sz w:val="24"/>
            <w:szCs w:val="24"/>
            <w:lang w:val="en"/>
          </w:rPr>
          <w:t>s</w:t>
        </w:r>
      </w:ins>
      <w:r w:rsidRPr="00D939D0">
        <w:rPr>
          <w:rFonts w:ascii="Times New Roman" w:eastAsia="Times New Roman" w:hAnsi="Times New Roman" w:cs="Times New Roman"/>
          <w:sz w:val="24"/>
          <w:szCs w:val="24"/>
          <w:lang w:val="en"/>
        </w:rPr>
        <w:t xml:space="preserve"> </w:t>
      </w:r>
      <w:del w:id="129" w:author="Daniel Mosse" w:date="2018-11-08T17:47:00Z">
        <w:r w:rsidRPr="00D939D0" w:rsidDel="00650994">
          <w:rPr>
            <w:rFonts w:ascii="Times New Roman" w:eastAsia="Times New Roman" w:hAnsi="Times New Roman" w:cs="Times New Roman"/>
            <w:sz w:val="24"/>
            <w:szCs w:val="24"/>
            <w:lang w:val="en"/>
          </w:rPr>
          <w:delText xml:space="preserve">of all the </w:delText>
        </w:r>
      </w:del>
      <w:ins w:id="130" w:author="Daniel Mosse" w:date="2018-11-08T17:47:00Z">
        <w:r w:rsidR="00650994">
          <w:rPr>
            <w:rFonts w:ascii="Times New Roman" w:eastAsia="Times New Roman" w:hAnsi="Times New Roman" w:cs="Times New Roman"/>
            <w:sz w:val="24"/>
            <w:szCs w:val="24"/>
            <w:lang w:val="en"/>
          </w:rPr>
          <w:t xml:space="preserve">(e.g., </w:t>
        </w:r>
      </w:ins>
      <w:r w:rsidRPr="00D939D0">
        <w:rPr>
          <w:rFonts w:ascii="Times New Roman" w:eastAsia="Times New Roman" w:hAnsi="Times New Roman" w:cs="Times New Roman"/>
          <w:sz w:val="24"/>
          <w:szCs w:val="24"/>
          <w:lang w:val="en"/>
        </w:rPr>
        <w:t>runtimes of the word list generator, the inverted index generator and the search for both models</w:t>
      </w:r>
      <w:ins w:id="131" w:author="Daniel Mosse" w:date="2018-11-08T17:48:00Z">
        <w:r w:rsidR="00650994">
          <w:rPr>
            <w:rFonts w:ascii="Times New Roman" w:eastAsia="Times New Roman" w:hAnsi="Times New Roman" w:cs="Times New Roman"/>
            <w:sz w:val="24"/>
            <w:szCs w:val="24"/>
            <w:lang w:val="en"/>
          </w:rPr>
          <w:t>)</w:t>
        </w:r>
      </w:ins>
      <w:r w:rsidRPr="00D939D0">
        <w:rPr>
          <w:rFonts w:ascii="Times New Roman" w:eastAsia="Times New Roman" w:hAnsi="Times New Roman" w:cs="Times New Roman"/>
          <w:sz w:val="24"/>
          <w:szCs w:val="24"/>
          <w:lang w:val="en"/>
        </w:rPr>
        <w:t xml:space="preserve">. </w:t>
      </w:r>
      <w:r w:rsidRPr="00D939D0">
        <w:rPr>
          <w:rFonts w:ascii="Times New Roman" w:eastAsia="Times New Roman" w:hAnsi="Times New Roman" w:cs="Times New Roman"/>
          <w:b/>
          <w:sz w:val="24"/>
          <w:szCs w:val="24"/>
          <w:lang w:val="en"/>
        </w:rPr>
        <w:t xml:space="preserve">Make sure you include all references, books, tutorials, </w:t>
      </w:r>
      <w:r w:rsidR="003643F0" w:rsidRPr="00D939D0">
        <w:rPr>
          <w:rFonts w:ascii="Times New Roman" w:eastAsia="Times New Roman" w:hAnsi="Times New Roman" w:cs="Times New Roman"/>
          <w:b/>
          <w:sz w:val="24"/>
          <w:szCs w:val="24"/>
          <w:lang w:val="en"/>
        </w:rPr>
        <w:t xml:space="preserve">software components </w:t>
      </w:r>
      <w:r w:rsidRPr="00D939D0">
        <w:rPr>
          <w:rFonts w:ascii="Times New Roman" w:eastAsia="Times New Roman" w:hAnsi="Times New Roman" w:cs="Times New Roman"/>
          <w:b/>
          <w:sz w:val="24"/>
          <w:szCs w:val="24"/>
          <w:lang w:val="en"/>
        </w:rPr>
        <w:t xml:space="preserve">and blogs that you made use </w:t>
      </w:r>
      <w:r w:rsidR="007F1A8E" w:rsidRPr="00D939D0">
        <w:rPr>
          <w:rFonts w:ascii="Times New Roman" w:eastAsia="Times New Roman" w:hAnsi="Times New Roman" w:cs="Times New Roman"/>
          <w:b/>
          <w:sz w:val="24"/>
          <w:szCs w:val="24"/>
          <w:lang w:val="en"/>
        </w:rPr>
        <w:t xml:space="preserve">of </w:t>
      </w:r>
      <w:r w:rsidRPr="00D939D0">
        <w:rPr>
          <w:rFonts w:ascii="Times New Roman" w:eastAsia="Times New Roman" w:hAnsi="Times New Roman" w:cs="Times New Roman"/>
          <w:b/>
          <w:sz w:val="24"/>
          <w:szCs w:val="24"/>
          <w:lang w:val="en"/>
        </w:rPr>
        <w:t>to complete the project.</w:t>
      </w:r>
      <w:r w:rsidRPr="00D939D0">
        <w:rPr>
          <w:rFonts w:ascii="Times New Roman" w:eastAsia="Times New Roman" w:hAnsi="Times New Roman" w:cs="Times New Roman"/>
          <w:sz w:val="24"/>
          <w:szCs w:val="24"/>
          <w:lang w:val="en"/>
        </w:rPr>
        <w:t xml:space="preserve"> </w:t>
      </w:r>
    </w:p>
    <w:p w14:paraId="3DD9CBB7" w14:textId="77777777" w:rsidR="00650994" w:rsidRPr="00D939D0" w:rsidRDefault="00650994" w:rsidP="00650994">
      <w:pPr>
        <w:pStyle w:val="ListParagraph"/>
        <w:spacing w:before="100" w:beforeAutospacing="1" w:after="100" w:afterAutospacing="1" w:line="240" w:lineRule="auto"/>
        <w:ind w:left="0"/>
        <w:jc w:val="both"/>
        <w:rPr>
          <w:rFonts w:ascii="Times New Roman" w:eastAsia="Times New Roman" w:hAnsi="Times New Roman" w:cs="Times New Roman"/>
          <w:b/>
          <w:sz w:val="24"/>
          <w:szCs w:val="24"/>
          <w:lang w:val="en"/>
        </w:rPr>
      </w:pPr>
      <w:ins w:id="132" w:author="Daniel Mosse" w:date="2018-11-08T17:43:00Z">
        <w:r>
          <w:rPr>
            <w:rFonts w:ascii="Times New Roman" w:eastAsia="Times New Roman" w:hAnsi="Times New Roman" w:cs="Times New Roman"/>
            <w:b/>
            <w:sz w:val="24"/>
            <w:szCs w:val="24"/>
            <w:lang w:val="en"/>
          </w:rPr>
          <w:t xml:space="preserve">You can suggest extensions for </w:t>
        </w:r>
      </w:ins>
      <w:moveToRangeStart w:id="133" w:author="Daniel Mosse" w:date="2018-11-08T17:43:00Z" w:name="move403318314"/>
      <w:moveTo w:id="134" w:author="Daniel Mosse" w:date="2018-11-08T17:43:00Z">
        <w:r w:rsidRPr="00D939D0">
          <w:rPr>
            <w:rFonts w:ascii="Times New Roman" w:eastAsia="Times New Roman" w:hAnsi="Times New Roman" w:cs="Times New Roman"/>
            <w:b/>
            <w:sz w:val="24"/>
            <w:szCs w:val="24"/>
            <w:lang w:val="en"/>
          </w:rPr>
          <w:t>Extra Credit</w:t>
        </w:r>
      </w:moveTo>
      <w:ins w:id="135" w:author="Daniel Mosse" w:date="2018-11-08T17:48:00Z">
        <w:r>
          <w:rPr>
            <w:rFonts w:ascii="Times New Roman" w:eastAsia="Times New Roman" w:hAnsi="Times New Roman" w:cs="Times New Roman"/>
            <w:b/>
            <w:sz w:val="24"/>
            <w:szCs w:val="24"/>
            <w:lang w:val="en"/>
          </w:rPr>
          <w:t>: both extensions and how many extra points, up to 20% of this project.</w:t>
        </w:r>
      </w:ins>
    </w:p>
    <w:p w14:paraId="67690C23" w14:textId="77777777" w:rsidR="00A053CA" w:rsidRPr="00D939D0" w:rsidRDefault="00A053CA" w:rsidP="00A053CA">
      <w:pPr>
        <w:pStyle w:val="ListParagraph"/>
        <w:spacing w:before="100" w:beforeAutospacing="1" w:after="100" w:afterAutospacing="1" w:line="240" w:lineRule="auto"/>
        <w:ind w:left="0"/>
        <w:jc w:val="both"/>
        <w:rPr>
          <w:rFonts w:ascii="Times New Roman" w:eastAsia="Times New Roman" w:hAnsi="Times New Roman" w:cs="Times New Roman"/>
          <w:sz w:val="24"/>
          <w:szCs w:val="24"/>
          <w:lang w:val="en"/>
        </w:rPr>
      </w:pPr>
      <w:bookmarkStart w:id="136" w:name="_GoBack"/>
      <w:bookmarkEnd w:id="136"/>
      <w:moveToRangeEnd w:id="133"/>
    </w:p>
    <w:sectPr w:rsidR="00A053CA" w:rsidRPr="00D939D0" w:rsidSect="00650994">
      <w:pgSz w:w="12240" w:h="15840"/>
      <w:pgMar w:top="1512" w:right="1440" w:bottom="1656" w:left="1440" w:header="720" w:footer="720" w:gutter="0"/>
      <w:cols w:space="720"/>
      <w:docGrid w:linePitch="360"/>
      <w:sectPrChange w:id="137" w:author="Daniel Mosse" w:date="2018-11-08T17:49:00Z">
        <w:sectPr w:rsidR="00A053CA" w:rsidRPr="00D939D0" w:rsidSect="00650994">
          <w:pgMar w:top="1440" w:right="1440" w:bottom="1440" w:left="1440" w:header="72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F583C"/>
    <w:multiLevelType w:val="multilevel"/>
    <w:tmpl w:val="8E64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323D1"/>
    <w:multiLevelType w:val="multilevel"/>
    <w:tmpl w:val="8F1C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B58DE"/>
    <w:multiLevelType w:val="multilevel"/>
    <w:tmpl w:val="1980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5C2D22"/>
    <w:multiLevelType w:val="multilevel"/>
    <w:tmpl w:val="6AFC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456E0C"/>
    <w:multiLevelType w:val="hybridMultilevel"/>
    <w:tmpl w:val="266EB5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E786BA2"/>
    <w:multiLevelType w:val="multilevel"/>
    <w:tmpl w:val="C27A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4675F6"/>
    <w:multiLevelType w:val="hybridMultilevel"/>
    <w:tmpl w:val="65C8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8E587B"/>
    <w:multiLevelType w:val="multilevel"/>
    <w:tmpl w:val="65BE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BD7075"/>
    <w:multiLevelType w:val="multilevel"/>
    <w:tmpl w:val="0B7E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5F6D53"/>
    <w:multiLevelType w:val="multilevel"/>
    <w:tmpl w:val="AD5C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0F0044"/>
    <w:multiLevelType w:val="hybridMultilevel"/>
    <w:tmpl w:val="C89C9C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4432A1"/>
    <w:multiLevelType w:val="multilevel"/>
    <w:tmpl w:val="F3A8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9C638D"/>
    <w:multiLevelType w:val="multilevel"/>
    <w:tmpl w:val="CC32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146AAE"/>
    <w:multiLevelType w:val="multilevel"/>
    <w:tmpl w:val="DDEAE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603EAA"/>
    <w:multiLevelType w:val="multilevel"/>
    <w:tmpl w:val="759E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A21FEF"/>
    <w:multiLevelType w:val="multilevel"/>
    <w:tmpl w:val="AD72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9E73AB"/>
    <w:multiLevelType w:val="hybridMultilevel"/>
    <w:tmpl w:val="66EE3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A828CE"/>
    <w:multiLevelType w:val="hybridMultilevel"/>
    <w:tmpl w:val="B0705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8C1BC3"/>
    <w:multiLevelType w:val="multilevel"/>
    <w:tmpl w:val="753A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E3653F"/>
    <w:multiLevelType w:val="hybridMultilevel"/>
    <w:tmpl w:val="003E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283550"/>
    <w:multiLevelType w:val="multilevel"/>
    <w:tmpl w:val="1B08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F95E20"/>
    <w:multiLevelType w:val="hybridMultilevel"/>
    <w:tmpl w:val="8AD8E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7966F6"/>
    <w:multiLevelType w:val="multilevel"/>
    <w:tmpl w:val="6804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D4163D"/>
    <w:multiLevelType w:val="multilevel"/>
    <w:tmpl w:val="BAE6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452A02"/>
    <w:multiLevelType w:val="hybridMultilevel"/>
    <w:tmpl w:val="7FB0F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8C1857"/>
    <w:multiLevelType w:val="multilevel"/>
    <w:tmpl w:val="0EBE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0"/>
  </w:num>
  <w:num w:numId="4">
    <w:abstractNumId w:val="2"/>
  </w:num>
  <w:num w:numId="5">
    <w:abstractNumId w:val="11"/>
  </w:num>
  <w:num w:numId="6">
    <w:abstractNumId w:val="5"/>
  </w:num>
  <w:num w:numId="7">
    <w:abstractNumId w:val="9"/>
  </w:num>
  <w:num w:numId="8">
    <w:abstractNumId w:val="3"/>
  </w:num>
  <w:num w:numId="9">
    <w:abstractNumId w:val="12"/>
  </w:num>
  <w:num w:numId="10">
    <w:abstractNumId w:val="22"/>
  </w:num>
  <w:num w:numId="11">
    <w:abstractNumId w:val="23"/>
  </w:num>
  <w:num w:numId="12">
    <w:abstractNumId w:val="25"/>
  </w:num>
  <w:num w:numId="13">
    <w:abstractNumId w:val="18"/>
  </w:num>
  <w:num w:numId="14">
    <w:abstractNumId w:val="15"/>
  </w:num>
  <w:num w:numId="15">
    <w:abstractNumId w:val="20"/>
  </w:num>
  <w:num w:numId="16">
    <w:abstractNumId w:val="8"/>
  </w:num>
  <w:num w:numId="17">
    <w:abstractNumId w:val="1"/>
  </w:num>
  <w:num w:numId="18">
    <w:abstractNumId w:val="7"/>
  </w:num>
  <w:num w:numId="19">
    <w:abstractNumId w:val="17"/>
  </w:num>
  <w:num w:numId="20">
    <w:abstractNumId w:val="19"/>
  </w:num>
  <w:num w:numId="21">
    <w:abstractNumId w:val="21"/>
  </w:num>
  <w:num w:numId="22">
    <w:abstractNumId w:val="16"/>
  </w:num>
  <w:num w:numId="23">
    <w:abstractNumId w:val="24"/>
  </w:num>
  <w:num w:numId="24">
    <w:abstractNumId w:val="10"/>
  </w:num>
  <w:num w:numId="25">
    <w:abstractNumId w:val="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revisionView w:markup="0"/>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5B5"/>
    <w:rsid w:val="00021600"/>
    <w:rsid w:val="00044681"/>
    <w:rsid w:val="00077C60"/>
    <w:rsid w:val="000A2ABC"/>
    <w:rsid w:val="00145088"/>
    <w:rsid w:val="00186450"/>
    <w:rsid w:val="00282782"/>
    <w:rsid w:val="00291BD5"/>
    <w:rsid w:val="003236A6"/>
    <w:rsid w:val="00330D36"/>
    <w:rsid w:val="00356D61"/>
    <w:rsid w:val="00360863"/>
    <w:rsid w:val="003643F0"/>
    <w:rsid w:val="003E30EC"/>
    <w:rsid w:val="004220C8"/>
    <w:rsid w:val="00456114"/>
    <w:rsid w:val="004918A3"/>
    <w:rsid w:val="005726AB"/>
    <w:rsid w:val="00612561"/>
    <w:rsid w:val="00612B11"/>
    <w:rsid w:val="006231EB"/>
    <w:rsid w:val="00650994"/>
    <w:rsid w:val="00652139"/>
    <w:rsid w:val="00654362"/>
    <w:rsid w:val="00680504"/>
    <w:rsid w:val="006C70BF"/>
    <w:rsid w:val="007522B4"/>
    <w:rsid w:val="00753156"/>
    <w:rsid w:val="00791A33"/>
    <w:rsid w:val="007A43C2"/>
    <w:rsid w:val="007F1A8E"/>
    <w:rsid w:val="00834051"/>
    <w:rsid w:val="0086117B"/>
    <w:rsid w:val="00873883"/>
    <w:rsid w:val="008C53E8"/>
    <w:rsid w:val="00910BF6"/>
    <w:rsid w:val="00913BDE"/>
    <w:rsid w:val="0099781E"/>
    <w:rsid w:val="009E4C5C"/>
    <w:rsid w:val="00A053CA"/>
    <w:rsid w:val="00A663BC"/>
    <w:rsid w:val="00A67955"/>
    <w:rsid w:val="00AE0B1E"/>
    <w:rsid w:val="00B24BB5"/>
    <w:rsid w:val="00B3251D"/>
    <w:rsid w:val="00BB3939"/>
    <w:rsid w:val="00BF1960"/>
    <w:rsid w:val="00C47CA1"/>
    <w:rsid w:val="00CB6571"/>
    <w:rsid w:val="00D065B5"/>
    <w:rsid w:val="00D30949"/>
    <w:rsid w:val="00D63F61"/>
    <w:rsid w:val="00D84CF6"/>
    <w:rsid w:val="00D939D0"/>
    <w:rsid w:val="00DE3A6D"/>
    <w:rsid w:val="00F37ED3"/>
    <w:rsid w:val="00F65957"/>
    <w:rsid w:val="00F758D1"/>
    <w:rsid w:val="00F94EAE"/>
    <w:rsid w:val="00FB5874"/>
    <w:rsid w:val="00FC21AC"/>
    <w:rsid w:val="00FC2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93D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65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65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65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5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65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65B5"/>
    <w:rPr>
      <w:rFonts w:ascii="Times New Roman" w:eastAsia="Times New Roman" w:hAnsi="Times New Roman" w:cs="Times New Roman"/>
      <w:b/>
      <w:bCs/>
      <w:sz w:val="27"/>
      <w:szCs w:val="27"/>
    </w:rPr>
  </w:style>
  <w:style w:type="paragraph" w:customStyle="1" w:styleId="metavalue">
    <w:name w:val="metavalue"/>
    <w:basedOn w:val="Normal"/>
    <w:rsid w:val="00D065B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bm-terms">
    <w:name w:val="ibm-terms"/>
    <w:basedOn w:val="Normal"/>
    <w:rsid w:val="00D065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terms1">
    <w:name w:val="ibm-terms1"/>
    <w:basedOn w:val="Normal"/>
    <w:rsid w:val="00D065B5"/>
    <w:pPr>
      <w:spacing w:before="100" w:beforeAutospacing="1" w:after="100" w:afterAutospacing="1" w:line="240" w:lineRule="auto"/>
    </w:pPr>
    <w:rPr>
      <w:rFonts w:ascii="Times New Roman" w:eastAsia="Times New Roman" w:hAnsi="Times New Roman" w:cs="Times New Roman"/>
      <w:vanish/>
      <w:sz w:val="24"/>
      <w:szCs w:val="24"/>
    </w:rPr>
  </w:style>
  <w:style w:type="character" w:styleId="Hyperlink">
    <w:name w:val="Hyperlink"/>
    <w:basedOn w:val="DefaultParagraphFont"/>
    <w:uiPriority w:val="99"/>
    <w:unhideWhenUsed/>
    <w:rsid w:val="00D065B5"/>
    <w:rPr>
      <w:color w:val="0000FF"/>
      <w:u w:val="single"/>
    </w:rPr>
  </w:style>
  <w:style w:type="character" w:styleId="FollowedHyperlink">
    <w:name w:val="FollowedHyperlink"/>
    <w:basedOn w:val="DefaultParagraphFont"/>
    <w:uiPriority w:val="99"/>
    <w:semiHidden/>
    <w:unhideWhenUsed/>
    <w:rsid w:val="00D065B5"/>
    <w:rPr>
      <w:color w:val="800080"/>
      <w:u w:val="single"/>
    </w:rPr>
  </w:style>
  <w:style w:type="paragraph" w:styleId="z-TopofForm">
    <w:name w:val="HTML Top of Form"/>
    <w:basedOn w:val="Normal"/>
    <w:next w:val="Normal"/>
    <w:link w:val="z-TopofFormChar"/>
    <w:hidden/>
    <w:uiPriority w:val="99"/>
    <w:semiHidden/>
    <w:unhideWhenUsed/>
    <w:rsid w:val="00D065B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065B5"/>
    <w:rPr>
      <w:rFonts w:ascii="Arial" w:eastAsia="Times New Roman" w:hAnsi="Arial" w:cs="Arial"/>
      <w:vanish/>
      <w:sz w:val="16"/>
      <w:szCs w:val="16"/>
    </w:rPr>
  </w:style>
  <w:style w:type="paragraph" w:styleId="NormalWeb">
    <w:name w:val="Normal (Web)"/>
    <w:basedOn w:val="Normal"/>
    <w:uiPriority w:val="99"/>
    <w:unhideWhenUsed/>
    <w:rsid w:val="00D065B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D065B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065B5"/>
    <w:rPr>
      <w:rFonts w:ascii="Arial" w:eastAsia="Times New Roman" w:hAnsi="Arial" w:cs="Arial"/>
      <w:vanish/>
      <w:sz w:val="16"/>
      <w:szCs w:val="16"/>
    </w:rPr>
  </w:style>
  <w:style w:type="character" w:customStyle="1" w:styleId="ibm-unav-menu-ehb">
    <w:name w:val="ibm-unav-menu-ehb"/>
    <w:basedOn w:val="DefaultParagraphFont"/>
    <w:rsid w:val="00D065B5"/>
  </w:style>
  <w:style w:type="character" w:styleId="Emphasis">
    <w:name w:val="Emphasis"/>
    <w:basedOn w:val="DefaultParagraphFont"/>
    <w:uiPriority w:val="20"/>
    <w:qFormat/>
    <w:rsid w:val="00D065B5"/>
    <w:rPr>
      <w:i/>
      <w:iCs/>
    </w:rPr>
  </w:style>
  <w:style w:type="paragraph" w:customStyle="1" w:styleId="ibm-no-print">
    <w:name w:val="ibm-no-print"/>
    <w:basedOn w:val="Normal"/>
    <w:rsid w:val="00D065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ing">
    <w:name w:val="leading"/>
    <w:basedOn w:val="Normal"/>
    <w:rsid w:val="00D065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twisty-head">
    <w:name w:val="ibm-twisty-head"/>
    <w:basedOn w:val="DefaultParagraphFont"/>
    <w:rsid w:val="00D065B5"/>
  </w:style>
  <w:style w:type="character" w:styleId="Strong">
    <w:name w:val="Strong"/>
    <w:basedOn w:val="DefaultParagraphFont"/>
    <w:uiPriority w:val="22"/>
    <w:qFormat/>
    <w:rsid w:val="00D065B5"/>
    <w:rPr>
      <w:b/>
      <w:bCs/>
    </w:rPr>
  </w:style>
  <w:style w:type="paragraph" w:customStyle="1" w:styleId="ibm-show-hide-controls">
    <w:name w:val="ibm-show-hide-controls"/>
    <w:basedOn w:val="Normal"/>
    <w:rsid w:val="00D065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65B5"/>
    <w:rPr>
      <w:rFonts w:ascii="Courier New" w:eastAsia="Times New Roman" w:hAnsi="Courier New" w:cs="Courier New"/>
      <w:sz w:val="20"/>
      <w:szCs w:val="20"/>
    </w:rPr>
  </w:style>
  <w:style w:type="character" w:customStyle="1" w:styleId="atitle">
    <w:name w:val="atitle"/>
    <w:basedOn w:val="DefaultParagraphFont"/>
    <w:rsid w:val="00D065B5"/>
  </w:style>
  <w:style w:type="paragraph" w:customStyle="1" w:styleId="ibm-ind-link">
    <w:name w:val="ibm-ind-link"/>
    <w:basedOn w:val="Normal"/>
    <w:rsid w:val="00D065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title">
    <w:name w:val="smalltitle"/>
    <w:basedOn w:val="DefaultParagraphFont"/>
    <w:rsid w:val="00D065B5"/>
  </w:style>
  <w:style w:type="paragraph" w:styleId="HTMLPreformatted">
    <w:name w:val="HTML Preformatted"/>
    <w:basedOn w:val="Normal"/>
    <w:link w:val="HTMLPreformattedChar"/>
    <w:uiPriority w:val="99"/>
    <w:unhideWhenUsed/>
    <w:rsid w:val="00D06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65B5"/>
    <w:rPr>
      <w:rFonts w:ascii="Courier New" w:eastAsia="Times New Roman" w:hAnsi="Courier New" w:cs="Courier New"/>
      <w:sz w:val="20"/>
      <w:szCs w:val="20"/>
    </w:rPr>
  </w:style>
  <w:style w:type="paragraph" w:customStyle="1" w:styleId="ibm-ind-error">
    <w:name w:val="ibm-ind-error"/>
    <w:basedOn w:val="Normal"/>
    <w:rsid w:val="00D065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overlay-intro">
    <w:name w:val="ibm-overlay-intro"/>
    <w:basedOn w:val="Normal"/>
    <w:rsid w:val="00D065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bottom-padding">
    <w:name w:val="no-bottom-padding"/>
    <w:basedOn w:val="Normal"/>
    <w:rsid w:val="00D065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sep">
    <w:name w:val="ibm-sep"/>
    <w:basedOn w:val="DefaultParagraphFont"/>
    <w:rsid w:val="00D065B5"/>
  </w:style>
  <w:style w:type="character" w:customStyle="1" w:styleId="ibm-form-note">
    <w:name w:val="ibm-form-note"/>
    <w:basedOn w:val="DefaultParagraphFont"/>
    <w:rsid w:val="00D065B5"/>
  </w:style>
  <w:style w:type="character" w:customStyle="1" w:styleId="dw-rating-text">
    <w:name w:val="dw-rating-text"/>
    <w:basedOn w:val="DefaultParagraphFont"/>
    <w:rsid w:val="00D065B5"/>
  </w:style>
  <w:style w:type="paragraph" w:customStyle="1" w:styleId="ibm-first">
    <w:name w:val="ibm-first"/>
    <w:basedOn w:val="Normal"/>
    <w:rsid w:val="00D065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buttons-row">
    <w:name w:val="ibm-buttons-row"/>
    <w:basedOn w:val="Normal"/>
    <w:rsid w:val="00D065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w-comment-totals-label">
    <w:name w:val="dw-comment-totals-label"/>
    <w:basedOn w:val="DefaultParagraphFont"/>
    <w:rsid w:val="00D065B5"/>
  </w:style>
  <w:style w:type="character" w:customStyle="1" w:styleId="dw-how-many-comments-label">
    <w:name w:val="dw-how-many-comments-label"/>
    <w:basedOn w:val="DefaultParagraphFont"/>
    <w:rsid w:val="00D065B5"/>
  </w:style>
  <w:style w:type="paragraph" w:customStyle="1" w:styleId="ibm-access">
    <w:name w:val="ibm-access"/>
    <w:basedOn w:val="Normal"/>
    <w:rsid w:val="00D065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access1">
    <w:name w:val="ibm-access1"/>
    <w:basedOn w:val="DefaultParagraphFont"/>
    <w:rsid w:val="00D065B5"/>
  </w:style>
  <w:style w:type="character" w:customStyle="1" w:styleId="content-slider-more">
    <w:name w:val="content-slider-more"/>
    <w:basedOn w:val="DefaultParagraphFont"/>
    <w:rsid w:val="00D065B5"/>
  </w:style>
  <w:style w:type="character" w:customStyle="1" w:styleId="content-slider-less">
    <w:name w:val="content-slider-less"/>
    <w:basedOn w:val="DefaultParagraphFont"/>
    <w:rsid w:val="00D065B5"/>
  </w:style>
  <w:style w:type="paragraph" w:customStyle="1" w:styleId="dw-special-offers">
    <w:name w:val="dw-special-offers"/>
    <w:basedOn w:val="Normal"/>
    <w:rsid w:val="00D065B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06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5B5"/>
    <w:rPr>
      <w:rFonts w:ascii="Tahoma" w:hAnsi="Tahoma" w:cs="Tahoma"/>
      <w:sz w:val="16"/>
      <w:szCs w:val="16"/>
    </w:rPr>
  </w:style>
  <w:style w:type="paragraph" w:styleId="ListParagraph">
    <w:name w:val="List Paragraph"/>
    <w:basedOn w:val="Normal"/>
    <w:uiPriority w:val="34"/>
    <w:qFormat/>
    <w:rsid w:val="00F65957"/>
    <w:pPr>
      <w:ind w:left="720"/>
      <w:contextualSpacing/>
    </w:pPr>
  </w:style>
  <w:style w:type="paragraph" w:styleId="Caption">
    <w:name w:val="caption"/>
    <w:basedOn w:val="Normal"/>
    <w:next w:val="Normal"/>
    <w:uiPriority w:val="35"/>
    <w:unhideWhenUsed/>
    <w:qFormat/>
    <w:rsid w:val="00360863"/>
    <w:pPr>
      <w:spacing w:line="240" w:lineRule="auto"/>
    </w:pPr>
    <w:rPr>
      <w:b/>
      <w:bCs/>
      <w:color w:val="4F81BD" w:themeColor="accent1"/>
      <w:sz w:val="18"/>
      <w:szCs w:val="18"/>
    </w:rPr>
  </w:style>
  <w:style w:type="paragraph" w:styleId="Title">
    <w:name w:val="Title"/>
    <w:basedOn w:val="Normal"/>
    <w:next w:val="Normal"/>
    <w:link w:val="TitleChar"/>
    <w:uiPriority w:val="10"/>
    <w:qFormat/>
    <w:rsid w:val="008C5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53E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58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5874"/>
    <w:rPr>
      <w:rFonts w:asciiTheme="majorHAnsi" w:eastAsiaTheme="majorEastAsia" w:hAnsiTheme="majorHAnsi" w:cstheme="majorBidi"/>
      <w:i/>
      <w:iCs/>
      <w:color w:val="4F81BD" w:themeColor="accent1"/>
      <w:spacing w:val="15"/>
      <w:sz w:val="24"/>
      <w:szCs w:val="24"/>
    </w:rPr>
  </w:style>
  <w:style w:type="paragraph" w:styleId="DocumentMap">
    <w:name w:val="Document Map"/>
    <w:basedOn w:val="Normal"/>
    <w:link w:val="DocumentMapChar"/>
    <w:uiPriority w:val="99"/>
    <w:semiHidden/>
    <w:unhideWhenUsed/>
    <w:rsid w:val="00FC21DB"/>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C21DB"/>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65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65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65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5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65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65B5"/>
    <w:rPr>
      <w:rFonts w:ascii="Times New Roman" w:eastAsia="Times New Roman" w:hAnsi="Times New Roman" w:cs="Times New Roman"/>
      <w:b/>
      <w:bCs/>
      <w:sz w:val="27"/>
      <w:szCs w:val="27"/>
    </w:rPr>
  </w:style>
  <w:style w:type="paragraph" w:customStyle="1" w:styleId="metavalue">
    <w:name w:val="metavalue"/>
    <w:basedOn w:val="Normal"/>
    <w:rsid w:val="00D065B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bm-terms">
    <w:name w:val="ibm-terms"/>
    <w:basedOn w:val="Normal"/>
    <w:rsid w:val="00D065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terms1">
    <w:name w:val="ibm-terms1"/>
    <w:basedOn w:val="Normal"/>
    <w:rsid w:val="00D065B5"/>
    <w:pPr>
      <w:spacing w:before="100" w:beforeAutospacing="1" w:after="100" w:afterAutospacing="1" w:line="240" w:lineRule="auto"/>
    </w:pPr>
    <w:rPr>
      <w:rFonts w:ascii="Times New Roman" w:eastAsia="Times New Roman" w:hAnsi="Times New Roman" w:cs="Times New Roman"/>
      <w:vanish/>
      <w:sz w:val="24"/>
      <w:szCs w:val="24"/>
    </w:rPr>
  </w:style>
  <w:style w:type="character" w:styleId="Hyperlink">
    <w:name w:val="Hyperlink"/>
    <w:basedOn w:val="DefaultParagraphFont"/>
    <w:uiPriority w:val="99"/>
    <w:unhideWhenUsed/>
    <w:rsid w:val="00D065B5"/>
    <w:rPr>
      <w:color w:val="0000FF"/>
      <w:u w:val="single"/>
    </w:rPr>
  </w:style>
  <w:style w:type="character" w:styleId="FollowedHyperlink">
    <w:name w:val="FollowedHyperlink"/>
    <w:basedOn w:val="DefaultParagraphFont"/>
    <w:uiPriority w:val="99"/>
    <w:semiHidden/>
    <w:unhideWhenUsed/>
    <w:rsid w:val="00D065B5"/>
    <w:rPr>
      <w:color w:val="800080"/>
      <w:u w:val="single"/>
    </w:rPr>
  </w:style>
  <w:style w:type="paragraph" w:styleId="z-TopofForm">
    <w:name w:val="HTML Top of Form"/>
    <w:basedOn w:val="Normal"/>
    <w:next w:val="Normal"/>
    <w:link w:val="z-TopofFormChar"/>
    <w:hidden/>
    <w:uiPriority w:val="99"/>
    <w:semiHidden/>
    <w:unhideWhenUsed/>
    <w:rsid w:val="00D065B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065B5"/>
    <w:rPr>
      <w:rFonts w:ascii="Arial" w:eastAsia="Times New Roman" w:hAnsi="Arial" w:cs="Arial"/>
      <w:vanish/>
      <w:sz w:val="16"/>
      <w:szCs w:val="16"/>
    </w:rPr>
  </w:style>
  <w:style w:type="paragraph" w:styleId="NormalWeb">
    <w:name w:val="Normal (Web)"/>
    <w:basedOn w:val="Normal"/>
    <w:uiPriority w:val="99"/>
    <w:unhideWhenUsed/>
    <w:rsid w:val="00D065B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D065B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065B5"/>
    <w:rPr>
      <w:rFonts w:ascii="Arial" w:eastAsia="Times New Roman" w:hAnsi="Arial" w:cs="Arial"/>
      <w:vanish/>
      <w:sz w:val="16"/>
      <w:szCs w:val="16"/>
    </w:rPr>
  </w:style>
  <w:style w:type="character" w:customStyle="1" w:styleId="ibm-unav-menu-ehb">
    <w:name w:val="ibm-unav-menu-ehb"/>
    <w:basedOn w:val="DefaultParagraphFont"/>
    <w:rsid w:val="00D065B5"/>
  </w:style>
  <w:style w:type="character" w:styleId="Emphasis">
    <w:name w:val="Emphasis"/>
    <w:basedOn w:val="DefaultParagraphFont"/>
    <w:uiPriority w:val="20"/>
    <w:qFormat/>
    <w:rsid w:val="00D065B5"/>
    <w:rPr>
      <w:i/>
      <w:iCs/>
    </w:rPr>
  </w:style>
  <w:style w:type="paragraph" w:customStyle="1" w:styleId="ibm-no-print">
    <w:name w:val="ibm-no-print"/>
    <w:basedOn w:val="Normal"/>
    <w:rsid w:val="00D065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ing">
    <w:name w:val="leading"/>
    <w:basedOn w:val="Normal"/>
    <w:rsid w:val="00D065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twisty-head">
    <w:name w:val="ibm-twisty-head"/>
    <w:basedOn w:val="DefaultParagraphFont"/>
    <w:rsid w:val="00D065B5"/>
  </w:style>
  <w:style w:type="character" w:styleId="Strong">
    <w:name w:val="Strong"/>
    <w:basedOn w:val="DefaultParagraphFont"/>
    <w:uiPriority w:val="22"/>
    <w:qFormat/>
    <w:rsid w:val="00D065B5"/>
    <w:rPr>
      <w:b/>
      <w:bCs/>
    </w:rPr>
  </w:style>
  <w:style w:type="paragraph" w:customStyle="1" w:styleId="ibm-show-hide-controls">
    <w:name w:val="ibm-show-hide-controls"/>
    <w:basedOn w:val="Normal"/>
    <w:rsid w:val="00D065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65B5"/>
    <w:rPr>
      <w:rFonts w:ascii="Courier New" w:eastAsia="Times New Roman" w:hAnsi="Courier New" w:cs="Courier New"/>
      <w:sz w:val="20"/>
      <w:szCs w:val="20"/>
    </w:rPr>
  </w:style>
  <w:style w:type="character" w:customStyle="1" w:styleId="atitle">
    <w:name w:val="atitle"/>
    <w:basedOn w:val="DefaultParagraphFont"/>
    <w:rsid w:val="00D065B5"/>
  </w:style>
  <w:style w:type="paragraph" w:customStyle="1" w:styleId="ibm-ind-link">
    <w:name w:val="ibm-ind-link"/>
    <w:basedOn w:val="Normal"/>
    <w:rsid w:val="00D065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title">
    <w:name w:val="smalltitle"/>
    <w:basedOn w:val="DefaultParagraphFont"/>
    <w:rsid w:val="00D065B5"/>
  </w:style>
  <w:style w:type="paragraph" w:styleId="HTMLPreformatted">
    <w:name w:val="HTML Preformatted"/>
    <w:basedOn w:val="Normal"/>
    <w:link w:val="HTMLPreformattedChar"/>
    <w:uiPriority w:val="99"/>
    <w:unhideWhenUsed/>
    <w:rsid w:val="00D06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65B5"/>
    <w:rPr>
      <w:rFonts w:ascii="Courier New" w:eastAsia="Times New Roman" w:hAnsi="Courier New" w:cs="Courier New"/>
      <w:sz w:val="20"/>
      <w:szCs w:val="20"/>
    </w:rPr>
  </w:style>
  <w:style w:type="paragraph" w:customStyle="1" w:styleId="ibm-ind-error">
    <w:name w:val="ibm-ind-error"/>
    <w:basedOn w:val="Normal"/>
    <w:rsid w:val="00D065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overlay-intro">
    <w:name w:val="ibm-overlay-intro"/>
    <w:basedOn w:val="Normal"/>
    <w:rsid w:val="00D065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bottom-padding">
    <w:name w:val="no-bottom-padding"/>
    <w:basedOn w:val="Normal"/>
    <w:rsid w:val="00D065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sep">
    <w:name w:val="ibm-sep"/>
    <w:basedOn w:val="DefaultParagraphFont"/>
    <w:rsid w:val="00D065B5"/>
  </w:style>
  <w:style w:type="character" w:customStyle="1" w:styleId="ibm-form-note">
    <w:name w:val="ibm-form-note"/>
    <w:basedOn w:val="DefaultParagraphFont"/>
    <w:rsid w:val="00D065B5"/>
  </w:style>
  <w:style w:type="character" w:customStyle="1" w:styleId="dw-rating-text">
    <w:name w:val="dw-rating-text"/>
    <w:basedOn w:val="DefaultParagraphFont"/>
    <w:rsid w:val="00D065B5"/>
  </w:style>
  <w:style w:type="paragraph" w:customStyle="1" w:styleId="ibm-first">
    <w:name w:val="ibm-first"/>
    <w:basedOn w:val="Normal"/>
    <w:rsid w:val="00D065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buttons-row">
    <w:name w:val="ibm-buttons-row"/>
    <w:basedOn w:val="Normal"/>
    <w:rsid w:val="00D065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w-comment-totals-label">
    <w:name w:val="dw-comment-totals-label"/>
    <w:basedOn w:val="DefaultParagraphFont"/>
    <w:rsid w:val="00D065B5"/>
  </w:style>
  <w:style w:type="character" w:customStyle="1" w:styleId="dw-how-many-comments-label">
    <w:name w:val="dw-how-many-comments-label"/>
    <w:basedOn w:val="DefaultParagraphFont"/>
    <w:rsid w:val="00D065B5"/>
  </w:style>
  <w:style w:type="paragraph" w:customStyle="1" w:styleId="ibm-access">
    <w:name w:val="ibm-access"/>
    <w:basedOn w:val="Normal"/>
    <w:rsid w:val="00D065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access1">
    <w:name w:val="ibm-access1"/>
    <w:basedOn w:val="DefaultParagraphFont"/>
    <w:rsid w:val="00D065B5"/>
  </w:style>
  <w:style w:type="character" w:customStyle="1" w:styleId="content-slider-more">
    <w:name w:val="content-slider-more"/>
    <w:basedOn w:val="DefaultParagraphFont"/>
    <w:rsid w:val="00D065B5"/>
  </w:style>
  <w:style w:type="character" w:customStyle="1" w:styleId="content-slider-less">
    <w:name w:val="content-slider-less"/>
    <w:basedOn w:val="DefaultParagraphFont"/>
    <w:rsid w:val="00D065B5"/>
  </w:style>
  <w:style w:type="paragraph" w:customStyle="1" w:styleId="dw-special-offers">
    <w:name w:val="dw-special-offers"/>
    <w:basedOn w:val="Normal"/>
    <w:rsid w:val="00D065B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06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5B5"/>
    <w:rPr>
      <w:rFonts w:ascii="Tahoma" w:hAnsi="Tahoma" w:cs="Tahoma"/>
      <w:sz w:val="16"/>
      <w:szCs w:val="16"/>
    </w:rPr>
  </w:style>
  <w:style w:type="paragraph" w:styleId="ListParagraph">
    <w:name w:val="List Paragraph"/>
    <w:basedOn w:val="Normal"/>
    <w:uiPriority w:val="34"/>
    <w:qFormat/>
    <w:rsid w:val="00F65957"/>
    <w:pPr>
      <w:ind w:left="720"/>
      <w:contextualSpacing/>
    </w:pPr>
  </w:style>
  <w:style w:type="paragraph" w:styleId="Caption">
    <w:name w:val="caption"/>
    <w:basedOn w:val="Normal"/>
    <w:next w:val="Normal"/>
    <w:uiPriority w:val="35"/>
    <w:unhideWhenUsed/>
    <w:qFormat/>
    <w:rsid w:val="00360863"/>
    <w:pPr>
      <w:spacing w:line="240" w:lineRule="auto"/>
    </w:pPr>
    <w:rPr>
      <w:b/>
      <w:bCs/>
      <w:color w:val="4F81BD" w:themeColor="accent1"/>
      <w:sz w:val="18"/>
      <w:szCs w:val="18"/>
    </w:rPr>
  </w:style>
  <w:style w:type="paragraph" w:styleId="Title">
    <w:name w:val="Title"/>
    <w:basedOn w:val="Normal"/>
    <w:next w:val="Normal"/>
    <w:link w:val="TitleChar"/>
    <w:uiPriority w:val="10"/>
    <w:qFormat/>
    <w:rsid w:val="008C5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53E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58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5874"/>
    <w:rPr>
      <w:rFonts w:asciiTheme="majorHAnsi" w:eastAsiaTheme="majorEastAsia" w:hAnsiTheme="majorHAnsi" w:cstheme="majorBidi"/>
      <w:i/>
      <w:iCs/>
      <w:color w:val="4F81BD" w:themeColor="accent1"/>
      <w:spacing w:val="15"/>
      <w:sz w:val="24"/>
      <w:szCs w:val="24"/>
    </w:rPr>
  </w:style>
  <w:style w:type="paragraph" w:styleId="DocumentMap">
    <w:name w:val="Document Map"/>
    <w:basedOn w:val="Normal"/>
    <w:link w:val="DocumentMapChar"/>
    <w:uiPriority w:val="99"/>
    <w:semiHidden/>
    <w:unhideWhenUsed/>
    <w:rsid w:val="00FC21DB"/>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C21DB"/>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630960">
      <w:marLeft w:val="0"/>
      <w:marRight w:val="0"/>
      <w:marTop w:val="0"/>
      <w:marBottom w:val="0"/>
      <w:divBdr>
        <w:top w:val="none" w:sz="0" w:space="0" w:color="auto"/>
        <w:left w:val="none" w:sz="0" w:space="0" w:color="auto"/>
        <w:bottom w:val="none" w:sz="0" w:space="0" w:color="auto"/>
        <w:right w:val="none" w:sz="0" w:space="0" w:color="auto"/>
      </w:divBdr>
      <w:divsChild>
        <w:div w:id="25840849">
          <w:marLeft w:val="0"/>
          <w:marRight w:val="0"/>
          <w:marTop w:val="0"/>
          <w:marBottom w:val="0"/>
          <w:divBdr>
            <w:top w:val="none" w:sz="0" w:space="0" w:color="auto"/>
            <w:left w:val="none" w:sz="0" w:space="0" w:color="auto"/>
            <w:bottom w:val="none" w:sz="0" w:space="0" w:color="auto"/>
            <w:right w:val="none" w:sz="0" w:space="0" w:color="auto"/>
          </w:divBdr>
          <w:divsChild>
            <w:div w:id="258829083">
              <w:marLeft w:val="0"/>
              <w:marRight w:val="0"/>
              <w:marTop w:val="0"/>
              <w:marBottom w:val="0"/>
              <w:divBdr>
                <w:top w:val="none" w:sz="0" w:space="0" w:color="auto"/>
                <w:left w:val="none" w:sz="0" w:space="0" w:color="auto"/>
                <w:bottom w:val="none" w:sz="0" w:space="0" w:color="auto"/>
                <w:right w:val="none" w:sz="0" w:space="0" w:color="auto"/>
              </w:divBdr>
              <w:divsChild>
                <w:div w:id="566649126">
                  <w:marLeft w:val="0"/>
                  <w:marRight w:val="0"/>
                  <w:marTop w:val="0"/>
                  <w:marBottom w:val="0"/>
                  <w:divBdr>
                    <w:top w:val="none" w:sz="0" w:space="0" w:color="auto"/>
                    <w:left w:val="none" w:sz="0" w:space="0" w:color="auto"/>
                    <w:bottom w:val="none" w:sz="0" w:space="0" w:color="auto"/>
                    <w:right w:val="none" w:sz="0" w:space="0" w:color="auto"/>
                  </w:divBdr>
                  <w:divsChild>
                    <w:div w:id="6492132">
                      <w:marLeft w:val="0"/>
                      <w:marRight w:val="0"/>
                      <w:marTop w:val="0"/>
                      <w:marBottom w:val="0"/>
                      <w:divBdr>
                        <w:top w:val="none" w:sz="0" w:space="0" w:color="auto"/>
                        <w:left w:val="none" w:sz="0" w:space="0" w:color="auto"/>
                        <w:bottom w:val="none" w:sz="0" w:space="0" w:color="auto"/>
                        <w:right w:val="none" w:sz="0" w:space="0" w:color="auto"/>
                      </w:divBdr>
                      <w:divsChild>
                        <w:div w:id="1048650474">
                          <w:marLeft w:val="0"/>
                          <w:marRight w:val="0"/>
                          <w:marTop w:val="0"/>
                          <w:marBottom w:val="0"/>
                          <w:divBdr>
                            <w:top w:val="none" w:sz="0" w:space="0" w:color="auto"/>
                            <w:left w:val="none" w:sz="0" w:space="0" w:color="auto"/>
                            <w:bottom w:val="none" w:sz="0" w:space="0" w:color="auto"/>
                            <w:right w:val="none" w:sz="0" w:space="0" w:color="auto"/>
                          </w:divBdr>
                          <w:divsChild>
                            <w:div w:id="438334962">
                              <w:marLeft w:val="0"/>
                              <w:marRight w:val="0"/>
                              <w:marTop w:val="0"/>
                              <w:marBottom w:val="0"/>
                              <w:divBdr>
                                <w:top w:val="none" w:sz="0" w:space="0" w:color="auto"/>
                                <w:left w:val="none" w:sz="0" w:space="0" w:color="auto"/>
                                <w:bottom w:val="none" w:sz="0" w:space="0" w:color="auto"/>
                                <w:right w:val="none" w:sz="0" w:space="0" w:color="auto"/>
                              </w:divBdr>
                            </w:div>
                            <w:div w:id="786781385">
                              <w:marLeft w:val="0"/>
                              <w:marRight w:val="0"/>
                              <w:marTop w:val="0"/>
                              <w:marBottom w:val="0"/>
                              <w:divBdr>
                                <w:top w:val="none" w:sz="0" w:space="0" w:color="auto"/>
                                <w:left w:val="none" w:sz="0" w:space="0" w:color="auto"/>
                                <w:bottom w:val="none" w:sz="0" w:space="0" w:color="auto"/>
                                <w:right w:val="none" w:sz="0" w:space="0" w:color="auto"/>
                              </w:divBdr>
                            </w:div>
                            <w:div w:id="872231078">
                              <w:marLeft w:val="0"/>
                              <w:marRight w:val="0"/>
                              <w:marTop w:val="0"/>
                              <w:marBottom w:val="0"/>
                              <w:divBdr>
                                <w:top w:val="none" w:sz="0" w:space="0" w:color="auto"/>
                                <w:left w:val="none" w:sz="0" w:space="0" w:color="auto"/>
                                <w:bottom w:val="none" w:sz="0" w:space="0" w:color="auto"/>
                                <w:right w:val="none" w:sz="0" w:space="0" w:color="auto"/>
                              </w:divBdr>
                              <w:divsChild>
                                <w:div w:id="25067287">
                                  <w:marLeft w:val="0"/>
                                  <w:marRight w:val="0"/>
                                  <w:marTop w:val="0"/>
                                  <w:marBottom w:val="0"/>
                                  <w:divBdr>
                                    <w:top w:val="none" w:sz="0" w:space="0" w:color="auto"/>
                                    <w:left w:val="none" w:sz="0" w:space="0" w:color="auto"/>
                                    <w:bottom w:val="none" w:sz="0" w:space="0" w:color="auto"/>
                                    <w:right w:val="none" w:sz="0" w:space="0" w:color="auto"/>
                                  </w:divBdr>
                                </w:div>
                              </w:divsChild>
                            </w:div>
                            <w:div w:id="1098211336">
                              <w:marLeft w:val="0"/>
                              <w:marRight w:val="0"/>
                              <w:marTop w:val="0"/>
                              <w:marBottom w:val="0"/>
                              <w:divBdr>
                                <w:top w:val="none" w:sz="0" w:space="0" w:color="auto"/>
                                <w:left w:val="none" w:sz="0" w:space="0" w:color="auto"/>
                                <w:bottom w:val="none" w:sz="0" w:space="0" w:color="auto"/>
                                <w:right w:val="none" w:sz="0" w:space="0" w:color="auto"/>
                              </w:divBdr>
                              <w:divsChild>
                                <w:div w:id="1842618939">
                                  <w:marLeft w:val="0"/>
                                  <w:marRight w:val="0"/>
                                  <w:marTop w:val="0"/>
                                  <w:marBottom w:val="0"/>
                                  <w:divBdr>
                                    <w:top w:val="none" w:sz="0" w:space="0" w:color="auto"/>
                                    <w:left w:val="none" w:sz="0" w:space="0" w:color="auto"/>
                                    <w:bottom w:val="none" w:sz="0" w:space="0" w:color="auto"/>
                                    <w:right w:val="none" w:sz="0" w:space="0" w:color="auto"/>
                                  </w:divBdr>
                                </w:div>
                              </w:divsChild>
                            </w:div>
                            <w:div w:id="1228957844">
                              <w:marLeft w:val="0"/>
                              <w:marRight w:val="0"/>
                              <w:marTop w:val="0"/>
                              <w:marBottom w:val="0"/>
                              <w:divBdr>
                                <w:top w:val="none" w:sz="0" w:space="0" w:color="auto"/>
                                <w:left w:val="none" w:sz="0" w:space="0" w:color="auto"/>
                                <w:bottom w:val="none" w:sz="0" w:space="0" w:color="auto"/>
                                <w:right w:val="none" w:sz="0" w:space="0" w:color="auto"/>
                              </w:divBdr>
                              <w:divsChild>
                                <w:div w:id="1292398261">
                                  <w:marLeft w:val="0"/>
                                  <w:marRight w:val="0"/>
                                  <w:marTop w:val="0"/>
                                  <w:marBottom w:val="0"/>
                                  <w:divBdr>
                                    <w:top w:val="none" w:sz="0" w:space="0" w:color="auto"/>
                                    <w:left w:val="none" w:sz="0" w:space="0" w:color="auto"/>
                                    <w:bottom w:val="none" w:sz="0" w:space="0" w:color="auto"/>
                                    <w:right w:val="none" w:sz="0" w:space="0" w:color="auto"/>
                                  </w:divBdr>
                                </w:div>
                              </w:divsChild>
                            </w:div>
                            <w:div w:id="1411539447">
                              <w:marLeft w:val="0"/>
                              <w:marRight w:val="0"/>
                              <w:marTop w:val="0"/>
                              <w:marBottom w:val="0"/>
                              <w:divBdr>
                                <w:top w:val="none" w:sz="0" w:space="0" w:color="auto"/>
                                <w:left w:val="none" w:sz="0" w:space="0" w:color="auto"/>
                                <w:bottom w:val="none" w:sz="0" w:space="0" w:color="auto"/>
                                <w:right w:val="none" w:sz="0" w:space="0" w:color="auto"/>
                              </w:divBdr>
                            </w:div>
                            <w:div w:id="1774742044">
                              <w:marLeft w:val="0"/>
                              <w:marRight w:val="0"/>
                              <w:marTop w:val="0"/>
                              <w:marBottom w:val="0"/>
                              <w:divBdr>
                                <w:top w:val="none" w:sz="0" w:space="0" w:color="auto"/>
                                <w:left w:val="none" w:sz="0" w:space="0" w:color="auto"/>
                                <w:bottom w:val="none" w:sz="0" w:space="0" w:color="auto"/>
                                <w:right w:val="none" w:sz="0" w:space="0" w:color="auto"/>
                              </w:divBdr>
                            </w:div>
                          </w:divsChild>
                        </w:div>
                        <w:div w:id="1473908183">
                          <w:marLeft w:val="0"/>
                          <w:marRight w:val="0"/>
                          <w:marTop w:val="0"/>
                          <w:marBottom w:val="0"/>
                          <w:divBdr>
                            <w:top w:val="none" w:sz="0" w:space="0" w:color="auto"/>
                            <w:left w:val="none" w:sz="0" w:space="0" w:color="auto"/>
                            <w:bottom w:val="none" w:sz="0" w:space="0" w:color="auto"/>
                            <w:right w:val="none" w:sz="0" w:space="0" w:color="auto"/>
                          </w:divBdr>
                          <w:divsChild>
                            <w:div w:id="21024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2363">
                      <w:marLeft w:val="0"/>
                      <w:marRight w:val="0"/>
                      <w:marTop w:val="0"/>
                      <w:marBottom w:val="0"/>
                      <w:divBdr>
                        <w:top w:val="none" w:sz="0" w:space="0" w:color="auto"/>
                        <w:left w:val="none" w:sz="0" w:space="0" w:color="auto"/>
                        <w:bottom w:val="none" w:sz="0" w:space="0" w:color="auto"/>
                        <w:right w:val="none" w:sz="0" w:space="0" w:color="auto"/>
                      </w:divBdr>
                    </w:div>
                  </w:divsChild>
                </w:div>
                <w:div w:id="1167020968">
                  <w:marLeft w:val="0"/>
                  <w:marRight w:val="0"/>
                  <w:marTop w:val="0"/>
                  <w:marBottom w:val="0"/>
                  <w:divBdr>
                    <w:top w:val="none" w:sz="0" w:space="0" w:color="auto"/>
                    <w:left w:val="none" w:sz="0" w:space="0" w:color="auto"/>
                    <w:bottom w:val="none" w:sz="0" w:space="0" w:color="auto"/>
                    <w:right w:val="none" w:sz="0" w:space="0" w:color="auto"/>
                  </w:divBdr>
                </w:div>
                <w:div w:id="1673675798">
                  <w:marLeft w:val="0"/>
                  <w:marRight w:val="0"/>
                  <w:marTop w:val="0"/>
                  <w:marBottom w:val="0"/>
                  <w:divBdr>
                    <w:top w:val="none" w:sz="0" w:space="0" w:color="auto"/>
                    <w:left w:val="none" w:sz="0" w:space="0" w:color="auto"/>
                    <w:bottom w:val="none" w:sz="0" w:space="0" w:color="auto"/>
                    <w:right w:val="none" w:sz="0" w:space="0" w:color="auto"/>
                  </w:divBdr>
                  <w:divsChild>
                    <w:div w:id="157969073">
                      <w:marLeft w:val="0"/>
                      <w:marRight w:val="0"/>
                      <w:marTop w:val="0"/>
                      <w:marBottom w:val="0"/>
                      <w:divBdr>
                        <w:top w:val="none" w:sz="0" w:space="0" w:color="auto"/>
                        <w:left w:val="none" w:sz="0" w:space="0" w:color="auto"/>
                        <w:bottom w:val="none" w:sz="0" w:space="0" w:color="auto"/>
                        <w:right w:val="none" w:sz="0" w:space="0" w:color="auto"/>
                      </w:divBdr>
                      <w:divsChild>
                        <w:div w:id="219246712">
                          <w:marLeft w:val="0"/>
                          <w:marRight w:val="0"/>
                          <w:marTop w:val="0"/>
                          <w:marBottom w:val="0"/>
                          <w:divBdr>
                            <w:top w:val="none" w:sz="0" w:space="0" w:color="auto"/>
                            <w:left w:val="none" w:sz="0" w:space="0" w:color="auto"/>
                            <w:bottom w:val="none" w:sz="0" w:space="0" w:color="auto"/>
                            <w:right w:val="none" w:sz="0" w:space="0" w:color="auto"/>
                          </w:divBdr>
                        </w:div>
                        <w:div w:id="310863821">
                          <w:marLeft w:val="0"/>
                          <w:marRight w:val="0"/>
                          <w:marTop w:val="0"/>
                          <w:marBottom w:val="0"/>
                          <w:divBdr>
                            <w:top w:val="none" w:sz="0" w:space="0" w:color="auto"/>
                            <w:left w:val="none" w:sz="0" w:space="0" w:color="auto"/>
                            <w:bottom w:val="none" w:sz="0" w:space="0" w:color="auto"/>
                            <w:right w:val="none" w:sz="0" w:space="0" w:color="auto"/>
                          </w:divBdr>
                          <w:divsChild>
                            <w:div w:id="323556884">
                              <w:marLeft w:val="0"/>
                              <w:marRight w:val="0"/>
                              <w:marTop w:val="0"/>
                              <w:marBottom w:val="0"/>
                              <w:divBdr>
                                <w:top w:val="none" w:sz="0" w:space="0" w:color="auto"/>
                                <w:left w:val="none" w:sz="0" w:space="0" w:color="auto"/>
                                <w:bottom w:val="none" w:sz="0" w:space="0" w:color="auto"/>
                                <w:right w:val="none" w:sz="0" w:space="0" w:color="auto"/>
                              </w:divBdr>
                              <w:divsChild>
                                <w:div w:id="1193418935">
                                  <w:marLeft w:val="0"/>
                                  <w:marRight w:val="0"/>
                                  <w:marTop w:val="0"/>
                                  <w:marBottom w:val="0"/>
                                  <w:divBdr>
                                    <w:top w:val="none" w:sz="0" w:space="0" w:color="auto"/>
                                    <w:left w:val="none" w:sz="0" w:space="0" w:color="auto"/>
                                    <w:bottom w:val="none" w:sz="0" w:space="0" w:color="auto"/>
                                    <w:right w:val="none" w:sz="0" w:space="0" w:color="auto"/>
                                  </w:divBdr>
                                  <w:divsChild>
                                    <w:div w:id="1490747604">
                                      <w:marLeft w:val="0"/>
                                      <w:marRight w:val="0"/>
                                      <w:marTop w:val="0"/>
                                      <w:marBottom w:val="0"/>
                                      <w:divBdr>
                                        <w:top w:val="none" w:sz="0" w:space="0" w:color="auto"/>
                                        <w:left w:val="none" w:sz="0" w:space="0" w:color="auto"/>
                                        <w:bottom w:val="none" w:sz="0" w:space="0" w:color="auto"/>
                                        <w:right w:val="none" w:sz="0" w:space="0" w:color="auto"/>
                                      </w:divBdr>
                                      <w:divsChild>
                                        <w:div w:id="920480638">
                                          <w:marLeft w:val="0"/>
                                          <w:marRight w:val="0"/>
                                          <w:marTop w:val="0"/>
                                          <w:marBottom w:val="0"/>
                                          <w:divBdr>
                                            <w:top w:val="none" w:sz="0" w:space="0" w:color="auto"/>
                                            <w:left w:val="none" w:sz="0" w:space="0" w:color="auto"/>
                                            <w:bottom w:val="none" w:sz="0" w:space="0" w:color="auto"/>
                                            <w:right w:val="none" w:sz="0" w:space="0" w:color="auto"/>
                                          </w:divBdr>
                                          <w:divsChild>
                                            <w:div w:id="2119371508">
                                              <w:marLeft w:val="0"/>
                                              <w:marRight w:val="0"/>
                                              <w:marTop w:val="0"/>
                                              <w:marBottom w:val="0"/>
                                              <w:divBdr>
                                                <w:top w:val="none" w:sz="0" w:space="0" w:color="auto"/>
                                                <w:left w:val="none" w:sz="0" w:space="0" w:color="auto"/>
                                                <w:bottom w:val="none" w:sz="0" w:space="0" w:color="auto"/>
                                                <w:right w:val="none" w:sz="0" w:space="0" w:color="auto"/>
                                              </w:divBdr>
                                              <w:divsChild>
                                                <w:div w:id="1462576437">
                                                  <w:marLeft w:val="0"/>
                                                  <w:marRight w:val="0"/>
                                                  <w:marTop w:val="0"/>
                                                  <w:marBottom w:val="0"/>
                                                  <w:divBdr>
                                                    <w:top w:val="none" w:sz="0" w:space="0" w:color="auto"/>
                                                    <w:left w:val="none" w:sz="0" w:space="0" w:color="auto"/>
                                                    <w:bottom w:val="none" w:sz="0" w:space="0" w:color="auto"/>
                                                    <w:right w:val="none" w:sz="0" w:space="0" w:color="auto"/>
                                                  </w:divBdr>
                                                  <w:divsChild>
                                                    <w:div w:id="110587592">
                                                      <w:marLeft w:val="0"/>
                                                      <w:marRight w:val="0"/>
                                                      <w:marTop w:val="0"/>
                                                      <w:marBottom w:val="0"/>
                                                      <w:divBdr>
                                                        <w:top w:val="none" w:sz="0" w:space="0" w:color="auto"/>
                                                        <w:left w:val="none" w:sz="0" w:space="0" w:color="auto"/>
                                                        <w:bottom w:val="none" w:sz="0" w:space="0" w:color="auto"/>
                                                        <w:right w:val="none" w:sz="0" w:space="0" w:color="auto"/>
                                                      </w:divBdr>
                                                    </w:div>
                                                    <w:div w:id="184027835">
                                                      <w:marLeft w:val="0"/>
                                                      <w:marRight w:val="0"/>
                                                      <w:marTop w:val="0"/>
                                                      <w:marBottom w:val="0"/>
                                                      <w:divBdr>
                                                        <w:top w:val="none" w:sz="0" w:space="0" w:color="auto"/>
                                                        <w:left w:val="none" w:sz="0" w:space="0" w:color="auto"/>
                                                        <w:bottom w:val="none" w:sz="0" w:space="0" w:color="auto"/>
                                                        <w:right w:val="none" w:sz="0" w:space="0" w:color="auto"/>
                                                      </w:divBdr>
                                                    </w:div>
                                                    <w:div w:id="252785864">
                                                      <w:marLeft w:val="0"/>
                                                      <w:marRight w:val="0"/>
                                                      <w:marTop w:val="0"/>
                                                      <w:marBottom w:val="0"/>
                                                      <w:divBdr>
                                                        <w:top w:val="none" w:sz="0" w:space="0" w:color="auto"/>
                                                        <w:left w:val="none" w:sz="0" w:space="0" w:color="auto"/>
                                                        <w:bottom w:val="none" w:sz="0" w:space="0" w:color="auto"/>
                                                        <w:right w:val="none" w:sz="0" w:space="0" w:color="auto"/>
                                                      </w:divBdr>
                                                    </w:div>
                                                    <w:div w:id="363479242">
                                                      <w:marLeft w:val="0"/>
                                                      <w:marRight w:val="0"/>
                                                      <w:marTop w:val="0"/>
                                                      <w:marBottom w:val="0"/>
                                                      <w:divBdr>
                                                        <w:top w:val="none" w:sz="0" w:space="0" w:color="auto"/>
                                                        <w:left w:val="none" w:sz="0" w:space="0" w:color="auto"/>
                                                        <w:bottom w:val="none" w:sz="0" w:space="0" w:color="auto"/>
                                                        <w:right w:val="none" w:sz="0" w:space="0" w:color="auto"/>
                                                      </w:divBdr>
                                                    </w:div>
                                                    <w:div w:id="431709061">
                                                      <w:marLeft w:val="0"/>
                                                      <w:marRight w:val="0"/>
                                                      <w:marTop w:val="0"/>
                                                      <w:marBottom w:val="0"/>
                                                      <w:divBdr>
                                                        <w:top w:val="none" w:sz="0" w:space="0" w:color="auto"/>
                                                        <w:left w:val="none" w:sz="0" w:space="0" w:color="auto"/>
                                                        <w:bottom w:val="none" w:sz="0" w:space="0" w:color="auto"/>
                                                        <w:right w:val="none" w:sz="0" w:space="0" w:color="auto"/>
                                                      </w:divBdr>
                                                    </w:div>
                                                    <w:div w:id="469370671">
                                                      <w:marLeft w:val="0"/>
                                                      <w:marRight w:val="0"/>
                                                      <w:marTop w:val="0"/>
                                                      <w:marBottom w:val="0"/>
                                                      <w:divBdr>
                                                        <w:top w:val="none" w:sz="0" w:space="0" w:color="auto"/>
                                                        <w:left w:val="none" w:sz="0" w:space="0" w:color="auto"/>
                                                        <w:bottom w:val="none" w:sz="0" w:space="0" w:color="auto"/>
                                                        <w:right w:val="none" w:sz="0" w:space="0" w:color="auto"/>
                                                      </w:divBdr>
                                                    </w:div>
                                                    <w:div w:id="860047587">
                                                      <w:marLeft w:val="0"/>
                                                      <w:marRight w:val="0"/>
                                                      <w:marTop w:val="0"/>
                                                      <w:marBottom w:val="0"/>
                                                      <w:divBdr>
                                                        <w:top w:val="none" w:sz="0" w:space="0" w:color="auto"/>
                                                        <w:left w:val="none" w:sz="0" w:space="0" w:color="auto"/>
                                                        <w:bottom w:val="none" w:sz="0" w:space="0" w:color="auto"/>
                                                        <w:right w:val="none" w:sz="0" w:space="0" w:color="auto"/>
                                                      </w:divBdr>
                                                    </w:div>
                                                    <w:div w:id="952788513">
                                                      <w:marLeft w:val="0"/>
                                                      <w:marRight w:val="0"/>
                                                      <w:marTop w:val="0"/>
                                                      <w:marBottom w:val="0"/>
                                                      <w:divBdr>
                                                        <w:top w:val="none" w:sz="0" w:space="0" w:color="auto"/>
                                                        <w:left w:val="none" w:sz="0" w:space="0" w:color="auto"/>
                                                        <w:bottom w:val="none" w:sz="0" w:space="0" w:color="auto"/>
                                                        <w:right w:val="none" w:sz="0" w:space="0" w:color="auto"/>
                                                      </w:divBdr>
                                                    </w:div>
                                                    <w:div w:id="1158692856">
                                                      <w:marLeft w:val="0"/>
                                                      <w:marRight w:val="0"/>
                                                      <w:marTop w:val="0"/>
                                                      <w:marBottom w:val="0"/>
                                                      <w:divBdr>
                                                        <w:top w:val="none" w:sz="0" w:space="0" w:color="auto"/>
                                                        <w:left w:val="none" w:sz="0" w:space="0" w:color="auto"/>
                                                        <w:bottom w:val="none" w:sz="0" w:space="0" w:color="auto"/>
                                                        <w:right w:val="none" w:sz="0" w:space="0" w:color="auto"/>
                                                      </w:divBdr>
                                                    </w:div>
                                                    <w:div w:id="17159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727540">
                          <w:marLeft w:val="0"/>
                          <w:marRight w:val="0"/>
                          <w:marTop w:val="0"/>
                          <w:marBottom w:val="0"/>
                          <w:divBdr>
                            <w:top w:val="none" w:sz="0" w:space="0" w:color="auto"/>
                            <w:left w:val="none" w:sz="0" w:space="0" w:color="auto"/>
                            <w:bottom w:val="none" w:sz="0" w:space="0" w:color="auto"/>
                            <w:right w:val="none" w:sz="0" w:space="0" w:color="auto"/>
                          </w:divBdr>
                        </w:div>
                        <w:div w:id="604968110">
                          <w:marLeft w:val="0"/>
                          <w:marRight w:val="0"/>
                          <w:marTop w:val="0"/>
                          <w:marBottom w:val="0"/>
                          <w:divBdr>
                            <w:top w:val="none" w:sz="0" w:space="0" w:color="auto"/>
                            <w:left w:val="none" w:sz="0" w:space="0" w:color="auto"/>
                            <w:bottom w:val="none" w:sz="0" w:space="0" w:color="auto"/>
                            <w:right w:val="none" w:sz="0" w:space="0" w:color="auto"/>
                          </w:divBdr>
                        </w:div>
                        <w:div w:id="742024586">
                          <w:marLeft w:val="0"/>
                          <w:marRight w:val="0"/>
                          <w:marTop w:val="0"/>
                          <w:marBottom w:val="0"/>
                          <w:divBdr>
                            <w:top w:val="none" w:sz="0" w:space="0" w:color="auto"/>
                            <w:left w:val="none" w:sz="0" w:space="0" w:color="auto"/>
                            <w:bottom w:val="none" w:sz="0" w:space="0" w:color="auto"/>
                            <w:right w:val="none" w:sz="0" w:space="0" w:color="auto"/>
                          </w:divBdr>
                        </w:div>
                        <w:div w:id="784470853">
                          <w:marLeft w:val="0"/>
                          <w:marRight w:val="0"/>
                          <w:marTop w:val="0"/>
                          <w:marBottom w:val="0"/>
                          <w:divBdr>
                            <w:top w:val="none" w:sz="0" w:space="0" w:color="auto"/>
                            <w:left w:val="none" w:sz="0" w:space="0" w:color="auto"/>
                            <w:bottom w:val="none" w:sz="0" w:space="0" w:color="auto"/>
                            <w:right w:val="none" w:sz="0" w:space="0" w:color="auto"/>
                          </w:divBdr>
                        </w:div>
                        <w:div w:id="1087730543">
                          <w:marLeft w:val="0"/>
                          <w:marRight w:val="0"/>
                          <w:marTop w:val="0"/>
                          <w:marBottom w:val="0"/>
                          <w:divBdr>
                            <w:top w:val="none" w:sz="0" w:space="0" w:color="auto"/>
                            <w:left w:val="none" w:sz="0" w:space="0" w:color="auto"/>
                            <w:bottom w:val="none" w:sz="0" w:space="0" w:color="auto"/>
                            <w:right w:val="none" w:sz="0" w:space="0" w:color="auto"/>
                          </w:divBdr>
                        </w:div>
                        <w:div w:id="1273591561">
                          <w:marLeft w:val="0"/>
                          <w:marRight w:val="0"/>
                          <w:marTop w:val="0"/>
                          <w:marBottom w:val="0"/>
                          <w:divBdr>
                            <w:top w:val="none" w:sz="0" w:space="0" w:color="auto"/>
                            <w:left w:val="none" w:sz="0" w:space="0" w:color="auto"/>
                            <w:bottom w:val="none" w:sz="0" w:space="0" w:color="auto"/>
                            <w:right w:val="none" w:sz="0" w:space="0" w:color="auto"/>
                          </w:divBdr>
                        </w:div>
                        <w:div w:id="1323314177">
                          <w:marLeft w:val="0"/>
                          <w:marRight w:val="0"/>
                          <w:marTop w:val="0"/>
                          <w:marBottom w:val="0"/>
                          <w:divBdr>
                            <w:top w:val="none" w:sz="0" w:space="0" w:color="auto"/>
                            <w:left w:val="none" w:sz="0" w:space="0" w:color="auto"/>
                            <w:bottom w:val="none" w:sz="0" w:space="0" w:color="auto"/>
                            <w:right w:val="none" w:sz="0" w:space="0" w:color="auto"/>
                          </w:divBdr>
                        </w:div>
                        <w:div w:id="1750734400">
                          <w:marLeft w:val="0"/>
                          <w:marRight w:val="0"/>
                          <w:marTop w:val="0"/>
                          <w:marBottom w:val="0"/>
                          <w:divBdr>
                            <w:top w:val="none" w:sz="0" w:space="0" w:color="auto"/>
                            <w:left w:val="none" w:sz="0" w:space="0" w:color="auto"/>
                            <w:bottom w:val="none" w:sz="0" w:space="0" w:color="auto"/>
                            <w:right w:val="none" w:sz="0" w:space="0" w:color="auto"/>
                          </w:divBdr>
                        </w:div>
                        <w:div w:id="1841773789">
                          <w:marLeft w:val="0"/>
                          <w:marRight w:val="0"/>
                          <w:marTop w:val="0"/>
                          <w:marBottom w:val="0"/>
                          <w:divBdr>
                            <w:top w:val="none" w:sz="0" w:space="0" w:color="auto"/>
                            <w:left w:val="none" w:sz="0" w:space="0" w:color="auto"/>
                            <w:bottom w:val="none" w:sz="0" w:space="0" w:color="auto"/>
                            <w:right w:val="none" w:sz="0" w:space="0" w:color="auto"/>
                          </w:divBdr>
                          <w:divsChild>
                            <w:div w:id="58403496">
                              <w:marLeft w:val="0"/>
                              <w:marRight w:val="0"/>
                              <w:marTop w:val="0"/>
                              <w:marBottom w:val="0"/>
                              <w:divBdr>
                                <w:top w:val="none" w:sz="0" w:space="0" w:color="auto"/>
                                <w:left w:val="none" w:sz="0" w:space="0" w:color="auto"/>
                                <w:bottom w:val="none" w:sz="0" w:space="0" w:color="auto"/>
                                <w:right w:val="none" w:sz="0" w:space="0" w:color="auto"/>
                              </w:divBdr>
                              <w:divsChild>
                                <w:div w:id="1045641984">
                                  <w:marLeft w:val="0"/>
                                  <w:marRight w:val="0"/>
                                  <w:marTop w:val="0"/>
                                  <w:marBottom w:val="0"/>
                                  <w:divBdr>
                                    <w:top w:val="none" w:sz="0" w:space="0" w:color="auto"/>
                                    <w:left w:val="none" w:sz="0" w:space="0" w:color="auto"/>
                                    <w:bottom w:val="none" w:sz="0" w:space="0" w:color="auto"/>
                                    <w:right w:val="none" w:sz="0" w:space="0" w:color="auto"/>
                                  </w:divBdr>
                                  <w:divsChild>
                                    <w:div w:id="998189374">
                                      <w:marLeft w:val="0"/>
                                      <w:marRight w:val="0"/>
                                      <w:marTop w:val="0"/>
                                      <w:marBottom w:val="0"/>
                                      <w:divBdr>
                                        <w:top w:val="none" w:sz="0" w:space="0" w:color="auto"/>
                                        <w:left w:val="none" w:sz="0" w:space="0" w:color="auto"/>
                                        <w:bottom w:val="none" w:sz="0" w:space="0" w:color="auto"/>
                                        <w:right w:val="none" w:sz="0" w:space="0" w:color="auto"/>
                                      </w:divBdr>
                                      <w:divsChild>
                                        <w:div w:id="668798781">
                                          <w:marLeft w:val="0"/>
                                          <w:marRight w:val="0"/>
                                          <w:marTop w:val="0"/>
                                          <w:marBottom w:val="0"/>
                                          <w:divBdr>
                                            <w:top w:val="none" w:sz="0" w:space="0" w:color="auto"/>
                                            <w:left w:val="none" w:sz="0" w:space="0" w:color="auto"/>
                                            <w:bottom w:val="none" w:sz="0" w:space="0" w:color="auto"/>
                                            <w:right w:val="none" w:sz="0" w:space="0" w:color="auto"/>
                                          </w:divBdr>
                                        </w:div>
                                        <w:div w:id="709184635">
                                          <w:marLeft w:val="0"/>
                                          <w:marRight w:val="0"/>
                                          <w:marTop w:val="0"/>
                                          <w:marBottom w:val="0"/>
                                          <w:divBdr>
                                            <w:top w:val="none" w:sz="0" w:space="0" w:color="auto"/>
                                            <w:left w:val="none" w:sz="0" w:space="0" w:color="auto"/>
                                            <w:bottom w:val="none" w:sz="0" w:space="0" w:color="auto"/>
                                            <w:right w:val="none" w:sz="0" w:space="0" w:color="auto"/>
                                          </w:divBdr>
                                          <w:divsChild>
                                            <w:div w:id="75100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34204">
                                  <w:marLeft w:val="0"/>
                                  <w:marRight w:val="0"/>
                                  <w:marTop w:val="0"/>
                                  <w:marBottom w:val="0"/>
                                  <w:divBdr>
                                    <w:top w:val="none" w:sz="0" w:space="0" w:color="auto"/>
                                    <w:left w:val="none" w:sz="0" w:space="0" w:color="auto"/>
                                    <w:bottom w:val="none" w:sz="0" w:space="0" w:color="auto"/>
                                    <w:right w:val="none" w:sz="0" w:space="0" w:color="auto"/>
                                  </w:divBdr>
                                </w:div>
                              </w:divsChild>
                            </w:div>
                            <w:div w:id="362900816">
                              <w:marLeft w:val="0"/>
                              <w:marRight w:val="0"/>
                              <w:marTop w:val="0"/>
                              <w:marBottom w:val="0"/>
                              <w:divBdr>
                                <w:top w:val="none" w:sz="0" w:space="0" w:color="auto"/>
                                <w:left w:val="none" w:sz="0" w:space="0" w:color="auto"/>
                                <w:bottom w:val="none" w:sz="0" w:space="0" w:color="auto"/>
                                <w:right w:val="none" w:sz="0" w:space="0" w:color="auto"/>
                              </w:divBdr>
                            </w:div>
                            <w:div w:id="796146626">
                              <w:marLeft w:val="0"/>
                              <w:marRight w:val="0"/>
                              <w:marTop w:val="0"/>
                              <w:marBottom w:val="0"/>
                              <w:divBdr>
                                <w:top w:val="none" w:sz="0" w:space="0" w:color="auto"/>
                                <w:left w:val="none" w:sz="0" w:space="0" w:color="auto"/>
                                <w:bottom w:val="none" w:sz="0" w:space="0" w:color="auto"/>
                                <w:right w:val="none" w:sz="0" w:space="0" w:color="auto"/>
                              </w:divBdr>
                              <w:divsChild>
                                <w:div w:id="964890210">
                                  <w:marLeft w:val="0"/>
                                  <w:marRight w:val="0"/>
                                  <w:marTop w:val="0"/>
                                  <w:marBottom w:val="0"/>
                                  <w:divBdr>
                                    <w:top w:val="none" w:sz="0" w:space="0" w:color="auto"/>
                                    <w:left w:val="none" w:sz="0" w:space="0" w:color="auto"/>
                                    <w:bottom w:val="none" w:sz="0" w:space="0" w:color="auto"/>
                                    <w:right w:val="none" w:sz="0" w:space="0" w:color="auto"/>
                                  </w:divBdr>
                                </w:div>
                                <w:div w:id="1798525348">
                                  <w:marLeft w:val="0"/>
                                  <w:marRight w:val="0"/>
                                  <w:marTop w:val="0"/>
                                  <w:marBottom w:val="0"/>
                                  <w:divBdr>
                                    <w:top w:val="none" w:sz="0" w:space="0" w:color="auto"/>
                                    <w:left w:val="none" w:sz="0" w:space="0" w:color="auto"/>
                                    <w:bottom w:val="none" w:sz="0" w:space="0" w:color="auto"/>
                                    <w:right w:val="none" w:sz="0" w:space="0" w:color="auto"/>
                                  </w:divBdr>
                                  <w:divsChild>
                                    <w:div w:id="1919822347">
                                      <w:marLeft w:val="0"/>
                                      <w:marRight w:val="0"/>
                                      <w:marTop w:val="0"/>
                                      <w:marBottom w:val="0"/>
                                      <w:divBdr>
                                        <w:top w:val="none" w:sz="0" w:space="0" w:color="auto"/>
                                        <w:left w:val="none" w:sz="0" w:space="0" w:color="auto"/>
                                        <w:bottom w:val="none" w:sz="0" w:space="0" w:color="auto"/>
                                        <w:right w:val="none" w:sz="0" w:space="0" w:color="auto"/>
                                      </w:divBdr>
                                      <w:divsChild>
                                        <w:div w:id="1009286302">
                                          <w:marLeft w:val="0"/>
                                          <w:marRight w:val="0"/>
                                          <w:marTop w:val="0"/>
                                          <w:marBottom w:val="0"/>
                                          <w:divBdr>
                                            <w:top w:val="none" w:sz="0" w:space="0" w:color="auto"/>
                                            <w:left w:val="none" w:sz="0" w:space="0" w:color="auto"/>
                                            <w:bottom w:val="none" w:sz="0" w:space="0" w:color="auto"/>
                                            <w:right w:val="none" w:sz="0" w:space="0" w:color="auto"/>
                                          </w:divBdr>
                                          <w:divsChild>
                                            <w:div w:id="428240548">
                                              <w:marLeft w:val="0"/>
                                              <w:marRight w:val="0"/>
                                              <w:marTop w:val="0"/>
                                              <w:marBottom w:val="0"/>
                                              <w:divBdr>
                                                <w:top w:val="none" w:sz="0" w:space="0" w:color="auto"/>
                                                <w:left w:val="none" w:sz="0" w:space="0" w:color="auto"/>
                                                <w:bottom w:val="none" w:sz="0" w:space="0" w:color="auto"/>
                                                <w:right w:val="none" w:sz="0" w:space="0" w:color="auto"/>
                                              </w:divBdr>
                                              <w:divsChild>
                                                <w:div w:id="128862011">
                                                  <w:marLeft w:val="0"/>
                                                  <w:marRight w:val="0"/>
                                                  <w:marTop w:val="0"/>
                                                  <w:marBottom w:val="0"/>
                                                  <w:divBdr>
                                                    <w:top w:val="none" w:sz="0" w:space="0" w:color="auto"/>
                                                    <w:left w:val="none" w:sz="0" w:space="0" w:color="auto"/>
                                                    <w:bottom w:val="none" w:sz="0" w:space="0" w:color="auto"/>
                                                    <w:right w:val="none" w:sz="0" w:space="0" w:color="auto"/>
                                                  </w:divBdr>
                                                </w:div>
                                                <w:div w:id="529030651">
                                                  <w:marLeft w:val="0"/>
                                                  <w:marRight w:val="0"/>
                                                  <w:marTop w:val="0"/>
                                                  <w:marBottom w:val="0"/>
                                                  <w:divBdr>
                                                    <w:top w:val="none" w:sz="0" w:space="0" w:color="auto"/>
                                                    <w:left w:val="none" w:sz="0" w:space="0" w:color="auto"/>
                                                    <w:bottom w:val="none" w:sz="0" w:space="0" w:color="auto"/>
                                                    <w:right w:val="none" w:sz="0" w:space="0" w:color="auto"/>
                                                  </w:divBdr>
                                                </w:div>
                                                <w:div w:id="610016319">
                                                  <w:marLeft w:val="0"/>
                                                  <w:marRight w:val="0"/>
                                                  <w:marTop w:val="0"/>
                                                  <w:marBottom w:val="0"/>
                                                  <w:divBdr>
                                                    <w:top w:val="none" w:sz="0" w:space="0" w:color="auto"/>
                                                    <w:left w:val="none" w:sz="0" w:space="0" w:color="auto"/>
                                                    <w:bottom w:val="none" w:sz="0" w:space="0" w:color="auto"/>
                                                    <w:right w:val="none" w:sz="0" w:space="0" w:color="auto"/>
                                                  </w:divBdr>
                                                </w:div>
                                                <w:div w:id="8034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7571">
                                          <w:marLeft w:val="0"/>
                                          <w:marRight w:val="0"/>
                                          <w:marTop w:val="0"/>
                                          <w:marBottom w:val="0"/>
                                          <w:divBdr>
                                            <w:top w:val="none" w:sz="0" w:space="0" w:color="auto"/>
                                            <w:left w:val="none" w:sz="0" w:space="0" w:color="auto"/>
                                            <w:bottom w:val="none" w:sz="0" w:space="0" w:color="auto"/>
                                            <w:right w:val="none" w:sz="0" w:space="0" w:color="auto"/>
                                          </w:divBdr>
                                          <w:divsChild>
                                            <w:div w:id="14876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736152">
                              <w:marLeft w:val="0"/>
                              <w:marRight w:val="0"/>
                              <w:marTop w:val="0"/>
                              <w:marBottom w:val="0"/>
                              <w:divBdr>
                                <w:top w:val="none" w:sz="0" w:space="0" w:color="auto"/>
                                <w:left w:val="none" w:sz="0" w:space="0" w:color="auto"/>
                                <w:bottom w:val="none" w:sz="0" w:space="0" w:color="auto"/>
                                <w:right w:val="none" w:sz="0" w:space="0" w:color="auto"/>
                              </w:divBdr>
                              <w:divsChild>
                                <w:div w:id="469051786">
                                  <w:marLeft w:val="0"/>
                                  <w:marRight w:val="0"/>
                                  <w:marTop w:val="0"/>
                                  <w:marBottom w:val="0"/>
                                  <w:divBdr>
                                    <w:top w:val="none" w:sz="0" w:space="0" w:color="auto"/>
                                    <w:left w:val="none" w:sz="0" w:space="0" w:color="auto"/>
                                    <w:bottom w:val="none" w:sz="0" w:space="0" w:color="auto"/>
                                    <w:right w:val="none" w:sz="0" w:space="0" w:color="auto"/>
                                  </w:divBdr>
                                </w:div>
                              </w:divsChild>
                            </w:div>
                            <w:div w:id="1163745018">
                              <w:marLeft w:val="0"/>
                              <w:marRight w:val="0"/>
                              <w:marTop w:val="0"/>
                              <w:marBottom w:val="0"/>
                              <w:divBdr>
                                <w:top w:val="none" w:sz="0" w:space="0" w:color="auto"/>
                                <w:left w:val="none" w:sz="0" w:space="0" w:color="auto"/>
                                <w:bottom w:val="none" w:sz="0" w:space="0" w:color="auto"/>
                                <w:right w:val="none" w:sz="0" w:space="0" w:color="auto"/>
                              </w:divBdr>
                              <w:divsChild>
                                <w:div w:id="54746827">
                                  <w:marLeft w:val="0"/>
                                  <w:marRight w:val="0"/>
                                  <w:marTop w:val="0"/>
                                  <w:marBottom w:val="0"/>
                                  <w:divBdr>
                                    <w:top w:val="none" w:sz="0" w:space="0" w:color="auto"/>
                                    <w:left w:val="none" w:sz="0" w:space="0" w:color="auto"/>
                                    <w:bottom w:val="none" w:sz="0" w:space="0" w:color="auto"/>
                                    <w:right w:val="none" w:sz="0" w:space="0" w:color="auto"/>
                                  </w:divBdr>
                                  <w:divsChild>
                                    <w:div w:id="1463232655">
                                      <w:marLeft w:val="0"/>
                                      <w:marRight w:val="0"/>
                                      <w:marTop w:val="0"/>
                                      <w:marBottom w:val="0"/>
                                      <w:divBdr>
                                        <w:top w:val="none" w:sz="0" w:space="0" w:color="auto"/>
                                        <w:left w:val="none" w:sz="0" w:space="0" w:color="auto"/>
                                        <w:bottom w:val="none" w:sz="0" w:space="0" w:color="auto"/>
                                        <w:right w:val="none" w:sz="0" w:space="0" w:color="auto"/>
                                      </w:divBdr>
                                      <w:divsChild>
                                        <w:div w:id="6783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4503">
                              <w:marLeft w:val="0"/>
                              <w:marRight w:val="0"/>
                              <w:marTop w:val="0"/>
                              <w:marBottom w:val="0"/>
                              <w:divBdr>
                                <w:top w:val="none" w:sz="0" w:space="0" w:color="auto"/>
                                <w:left w:val="none" w:sz="0" w:space="0" w:color="auto"/>
                                <w:bottom w:val="none" w:sz="0" w:space="0" w:color="auto"/>
                                <w:right w:val="none" w:sz="0" w:space="0" w:color="auto"/>
                              </w:divBdr>
                              <w:divsChild>
                                <w:div w:id="714081550">
                                  <w:marLeft w:val="0"/>
                                  <w:marRight w:val="0"/>
                                  <w:marTop w:val="0"/>
                                  <w:marBottom w:val="0"/>
                                  <w:divBdr>
                                    <w:top w:val="none" w:sz="0" w:space="0" w:color="auto"/>
                                    <w:left w:val="none" w:sz="0" w:space="0" w:color="auto"/>
                                    <w:bottom w:val="none" w:sz="0" w:space="0" w:color="auto"/>
                                    <w:right w:val="none" w:sz="0" w:space="0" w:color="auto"/>
                                  </w:divBdr>
                                </w:div>
                                <w:div w:id="1815760123">
                                  <w:marLeft w:val="0"/>
                                  <w:marRight w:val="0"/>
                                  <w:marTop w:val="0"/>
                                  <w:marBottom w:val="0"/>
                                  <w:divBdr>
                                    <w:top w:val="none" w:sz="0" w:space="0" w:color="auto"/>
                                    <w:left w:val="none" w:sz="0" w:space="0" w:color="auto"/>
                                    <w:bottom w:val="none" w:sz="0" w:space="0" w:color="auto"/>
                                    <w:right w:val="none" w:sz="0" w:space="0" w:color="auto"/>
                                  </w:divBdr>
                                  <w:divsChild>
                                    <w:div w:id="521674623">
                                      <w:marLeft w:val="0"/>
                                      <w:marRight w:val="0"/>
                                      <w:marTop w:val="0"/>
                                      <w:marBottom w:val="0"/>
                                      <w:divBdr>
                                        <w:top w:val="none" w:sz="0" w:space="0" w:color="auto"/>
                                        <w:left w:val="none" w:sz="0" w:space="0" w:color="auto"/>
                                        <w:bottom w:val="none" w:sz="0" w:space="0" w:color="auto"/>
                                        <w:right w:val="none" w:sz="0" w:space="0" w:color="auto"/>
                                      </w:divBdr>
                                      <w:divsChild>
                                        <w:div w:id="1755931294">
                                          <w:marLeft w:val="0"/>
                                          <w:marRight w:val="0"/>
                                          <w:marTop w:val="0"/>
                                          <w:marBottom w:val="0"/>
                                          <w:divBdr>
                                            <w:top w:val="none" w:sz="0" w:space="0" w:color="auto"/>
                                            <w:left w:val="none" w:sz="0" w:space="0" w:color="auto"/>
                                            <w:bottom w:val="none" w:sz="0" w:space="0" w:color="auto"/>
                                            <w:right w:val="none" w:sz="0" w:space="0" w:color="auto"/>
                                          </w:divBdr>
                                        </w:div>
                                        <w:div w:id="21383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4466">
                              <w:marLeft w:val="0"/>
                              <w:marRight w:val="0"/>
                              <w:marTop w:val="0"/>
                              <w:marBottom w:val="0"/>
                              <w:divBdr>
                                <w:top w:val="none" w:sz="0" w:space="0" w:color="auto"/>
                                <w:left w:val="none" w:sz="0" w:space="0" w:color="auto"/>
                                <w:bottom w:val="none" w:sz="0" w:space="0" w:color="auto"/>
                                <w:right w:val="none" w:sz="0" w:space="0" w:color="auto"/>
                              </w:divBdr>
                            </w:div>
                            <w:div w:id="1462117859">
                              <w:marLeft w:val="0"/>
                              <w:marRight w:val="0"/>
                              <w:marTop w:val="0"/>
                              <w:marBottom w:val="0"/>
                              <w:divBdr>
                                <w:top w:val="none" w:sz="0" w:space="0" w:color="auto"/>
                                <w:left w:val="none" w:sz="0" w:space="0" w:color="auto"/>
                                <w:bottom w:val="none" w:sz="0" w:space="0" w:color="auto"/>
                                <w:right w:val="none" w:sz="0" w:space="0" w:color="auto"/>
                              </w:divBdr>
                              <w:divsChild>
                                <w:div w:id="1244140744">
                                  <w:marLeft w:val="0"/>
                                  <w:marRight w:val="0"/>
                                  <w:marTop w:val="0"/>
                                  <w:marBottom w:val="0"/>
                                  <w:divBdr>
                                    <w:top w:val="none" w:sz="0" w:space="0" w:color="auto"/>
                                    <w:left w:val="none" w:sz="0" w:space="0" w:color="auto"/>
                                    <w:bottom w:val="none" w:sz="0" w:space="0" w:color="auto"/>
                                    <w:right w:val="none" w:sz="0" w:space="0" w:color="auto"/>
                                  </w:divBdr>
                                </w:div>
                                <w:div w:id="1818256353">
                                  <w:marLeft w:val="0"/>
                                  <w:marRight w:val="0"/>
                                  <w:marTop w:val="0"/>
                                  <w:marBottom w:val="0"/>
                                  <w:divBdr>
                                    <w:top w:val="none" w:sz="0" w:space="0" w:color="auto"/>
                                    <w:left w:val="none" w:sz="0" w:space="0" w:color="auto"/>
                                    <w:bottom w:val="none" w:sz="0" w:space="0" w:color="auto"/>
                                    <w:right w:val="none" w:sz="0" w:space="0" w:color="auto"/>
                                  </w:divBdr>
                                </w:div>
                              </w:divsChild>
                            </w:div>
                            <w:div w:id="1534031359">
                              <w:marLeft w:val="0"/>
                              <w:marRight w:val="0"/>
                              <w:marTop w:val="0"/>
                              <w:marBottom w:val="0"/>
                              <w:divBdr>
                                <w:top w:val="none" w:sz="0" w:space="0" w:color="auto"/>
                                <w:left w:val="none" w:sz="0" w:space="0" w:color="auto"/>
                                <w:bottom w:val="none" w:sz="0" w:space="0" w:color="auto"/>
                                <w:right w:val="none" w:sz="0" w:space="0" w:color="auto"/>
                              </w:divBdr>
                              <w:divsChild>
                                <w:div w:id="366759554">
                                  <w:marLeft w:val="0"/>
                                  <w:marRight w:val="0"/>
                                  <w:marTop w:val="0"/>
                                  <w:marBottom w:val="0"/>
                                  <w:divBdr>
                                    <w:top w:val="none" w:sz="0" w:space="0" w:color="auto"/>
                                    <w:left w:val="none" w:sz="0" w:space="0" w:color="auto"/>
                                    <w:bottom w:val="none" w:sz="0" w:space="0" w:color="auto"/>
                                    <w:right w:val="none" w:sz="0" w:space="0" w:color="auto"/>
                                  </w:divBdr>
                                </w:div>
                                <w:div w:id="1273324193">
                                  <w:marLeft w:val="0"/>
                                  <w:marRight w:val="0"/>
                                  <w:marTop w:val="0"/>
                                  <w:marBottom w:val="0"/>
                                  <w:divBdr>
                                    <w:top w:val="none" w:sz="0" w:space="0" w:color="auto"/>
                                    <w:left w:val="none" w:sz="0" w:space="0" w:color="auto"/>
                                    <w:bottom w:val="none" w:sz="0" w:space="0" w:color="auto"/>
                                    <w:right w:val="none" w:sz="0" w:space="0" w:color="auto"/>
                                  </w:divBdr>
                                  <w:divsChild>
                                    <w:div w:id="299656955">
                                      <w:marLeft w:val="0"/>
                                      <w:marRight w:val="0"/>
                                      <w:marTop w:val="0"/>
                                      <w:marBottom w:val="0"/>
                                      <w:divBdr>
                                        <w:top w:val="none" w:sz="0" w:space="0" w:color="auto"/>
                                        <w:left w:val="none" w:sz="0" w:space="0" w:color="auto"/>
                                        <w:bottom w:val="none" w:sz="0" w:space="0" w:color="auto"/>
                                        <w:right w:val="none" w:sz="0" w:space="0" w:color="auto"/>
                                      </w:divBdr>
                                      <w:divsChild>
                                        <w:div w:id="789668458">
                                          <w:marLeft w:val="0"/>
                                          <w:marRight w:val="0"/>
                                          <w:marTop w:val="0"/>
                                          <w:marBottom w:val="0"/>
                                          <w:divBdr>
                                            <w:top w:val="none" w:sz="0" w:space="0" w:color="auto"/>
                                            <w:left w:val="none" w:sz="0" w:space="0" w:color="auto"/>
                                            <w:bottom w:val="none" w:sz="0" w:space="0" w:color="auto"/>
                                            <w:right w:val="none" w:sz="0" w:space="0" w:color="auto"/>
                                          </w:divBdr>
                                          <w:divsChild>
                                            <w:div w:id="15279735">
                                              <w:marLeft w:val="0"/>
                                              <w:marRight w:val="0"/>
                                              <w:marTop w:val="0"/>
                                              <w:marBottom w:val="0"/>
                                              <w:divBdr>
                                                <w:top w:val="none" w:sz="0" w:space="0" w:color="auto"/>
                                                <w:left w:val="none" w:sz="0" w:space="0" w:color="auto"/>
                                                <w:bottom w:val="none" w:sz="0" w:space="0" w:color="auto"/>
                                                <w:right w:val="none" w:sz="0" w:space="0" w:color="auto"/>
                                              </w:divBdr>
                                            </w:div>
                                          </w:divsChild>
                                        </w:div>
                                        <w:div w:id="21430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4635">
                              <w:marLeft w:val="0"/>
                              <w:marRight w:val="0"/>
                              <w:marTop w:val="0"/>
                              <w:marBottom w:val="0"/>
                              <w:divBdr>
                                <w:top w:val="none" w:sz="0" w:space="0" w:color="auto"/>
                                <w:left w:val="none" w:sz="0" w:space="0" w:color="auto"/>
                                <w:bottom w:val="none" w:sz="0" w:space="0" w:color="auto"/>
                                <w:right w:val="none" w:sz="0" w:space="0" w:color="auto"/>
                              </w:divBdr>
                              <w:divsChild>
                                <w:div w:id="419302360">
                                  <w:marLeft w:val="0"/>
                                  <w:marRight w:val="0"/>
                                  <w:marTop w:val="0"/>
                                  <w:marBottom w:val="0"/>
                                  <w:divBdr>
                                    <w:top w:val="none" w:sz="0" w:space="0" w:color="auto"/>
                                    <w:left w:val="none" w:sz="0" w:space="0" w:color="auto"/>
                                    <w:bottom w:val="none" w:sz="0" w:space="0" w:color="auto"/>
                                    <w:right w:val="none" w:sz="0" w:space="0" w:color="auto"/>
                                  </w:divBdr>
                                  <w:divsChild>
                                    <w:div w:id="1598904647">
                                      <w:marLeft w:val="0"/>
                                      <w:marRight w:val="0"/>
                                      <w:marTop w:val="0"/>
                                      <w:marBottom w:val="0"/>
                                      <w:divBdr>
                                        <w:top w:val="none" w:sz="0" w:space="0" w:color="auto"/>
                                        <w:left w:val="none" w:sz="0" w:space="0" w:color="auto"/>
                                        <w:bottom w:val="none" w:sz="0" w:space="0" w:color="auto"/>
                                        <w:right w:val="none" w:sz="0" w:space="0" w:color="auto"/>
                                      </w:divBdr>
                                      <w:divsChild>
                                        <w:div w:id="571890507">
                                          <w:marLeft w:val="0"/>
                                          <w:marRight w:val="0"/>
                                          <w:marTop w:val="0"/>
                                          <w:marBottom w:val="0"/>
                                          <w:divBdr>
                                            <w:top w:val="none" w:sz="0" w:space="0" w:color="auto"/>
                                            <w:left w:val="none" w:sz="0" w:space="0" w:color="auto"/>
                                            <w:bottom w:val="none" w:sz="0" w:space="0" w:color="auto"/>
                                            <w:right w:val="none" w:sz="0" w:space="0" w:color="auto"/>
                                          </w:divBdr>
                                        </w:div>
                                        <w:div w:id="17632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5457">
                                  <w:marLeft w:val="0"/>
                                  <w:marRight w:val="0"/>
                                  <w:marTop w:val="0"/>
                                  <w:marBottom w:val="0"/>
                                  <w:divBdr>
                                    <w:top w:val="none" w:sz="0" w:space="0" w:color="auto"/>
                                    <w:left w:val="none" w:sz="0" w:space="0" w:color="auto"/>
                                    <w:bottom w:val="none" w:sz="0" w:space="0" w:color="auto"/>
                                    <w:right w:val="none" w:sz="0" w:space="0" w:color="auto"/>
                                  </w:divBdr>
                                </w:div>
                              </w:divsChild>
                            </w:div>
                            <w:div w:id="1708750330">
                              <w:marLeft w:val="0"/>
                              <w:marRight w:val="0"/>
                              <w:marTop w:val="0"/>
                              <w:marBottom w:val="0"/>
                              <w:divBdr>
                                <w:top w:val="none" w:sz="0" w:space="0" w:color="auto"/>
                                <w:left w:val="none" w:sz="0" w:space="0" w:color="auto"/>
                                <w:bottom w:val="none" w:sz="0" w:space="0" w:color="auto"/>
                                <w:right w:val="none" w:sz="0" w:space="0" w:color="auto"/>
                              </w:divBdr>
                            </w:div>
                            <w:div w:id="1829781902">
                              <w:marLeft w:val="0"/>
                              <w:marRight w:val="0"/>
                              <w:marTop w:val="0"/>
                              <w:marBottom w:val="0"/>
                              <w:divBdr>
                                <w:top w:val="none" w:sz="0" w:space="0" w:color="auto"/>
                                <w:left w:val="none" w:sz="0" w:space="0" w:color="auto"/>
                                <w:bottom w:val="none" w:sz="0" w:space="0" w:color="auto"/>
                                <w:right w:val="none" w:sz="0" w:space="0" w:color="auto"/>
                              </w:divBdr>
                            </w:div>
                            <w:div w:id="1940487208">
                              <w:marLeft w:val="0"/>
                              <w:marRight w:val="0"/>
                              <w:marTop w:val="0"/>
                              <w:marBottom w:val="0"/>
                              <w:divBdr>
                                <w:top w:val="none" w:sz="0" w:space="0" w:color="auto"/>
                                <w:left w:val="none" w:sz="0" w:space="0" w:color="auto"/>
                                <w:bottom w:val="none" w:sz="0" w:space="0" w:color="auto"/>
                                <w:right w:val="none" w:sz="0" w:space="0" w:color="auto"/>
                              </w:divBdr>
                            </w:div>
                            <w:div w:id="2002657270">
                              <w:marLeft w:val="0"/>
                              <w:marRight w:val="0"/>
                              <w:marTop w:val="0"/>
                              <w:marBottom w:val="0"/>
                              <w:divBdr>
                                <w:top w:val="none" w:sz="0" w:space="0" w:color="auto"/>
                                <w:left w:val="none" w:sz="0" w:space="0" w:color="auto"/>
                                <w:bottom w:val="none" w:sz="0" w:space="0" w:color="auto"/>
                                <w:right w:val="none" w:sz="0" w:space="0" w:color="auto"/>
                              </w:divBdr>
                              <w:divsChild>
                                <w:div w:id="67654722">
                                  <w:marLeft w:val="0"/>
                                  <w:marRight w:val="0"/>
                                  <w:marTop w:val="0"/>
                                  <w:marBottom w:val="0"/>
                                  <w:divBdr>
                                    <w:top w:val="none" w:sz="0" w:space="0" w:color="auto"/>
                                    <w:left w:val="none" w:sz="0" w:space="0" w:color="auto"/>
                                    <w:bottom w:val="none" w:sz="0" w:space="0" w:color="auto"/>
                                    <w:right w:val="none" w:sz="0" w:space="0" w:color="auto"/>
                                  </w:divBdr>
                                  <w:divsChild>
                                    <w:div w:id="1253395154">
                                      <w:marLeft w:val="0"/>
                                      <w:marRight w:val="0"/>
                                      <w:marTop w:val="0"/>
                                      <w:marBottom w:val="0"/>
                                      <w:divBdr>
                                        <w:top w:val="none" w:sz="0" w:space="0" w:color="auto"/>
                                        <w:left w:val="none" w:sz="0" w:space="0" w:color="auto"/>
                                        <w:bottom w:val="none" w:sz="0" w:space="0" w:color="auto"/>
                                        <w:right w:val="none" w:sz="0" w:space="0" w:color="auto"/>
                                      </w:divBdr>
                                      <w:divsChild>
                                        <w:div w:id="739794790">
                                          <w:marLeft w:val="0"/>
                                          <w:marRight w:val="0"/>
                                          <w:marTop w:val="0"/>
                                          <w:marBottom w:val="0"/>
                                          <w:divBdr>
                                            <w:top w:val="none" w:sz="0" w:space="0" w:color="auto"/>
                                            <w:left w:val="none" w:sz="0" w:space="0" w:color="auto"/>
                                            <w:bottom w:val="none" w:sz="0" w:space="0" w:color="auto"/>
                                            <w:right w:val="none" w:sz="0" w:space="0" w:color="auto"/>
                                          </w:divBdr>
                                          <w:divsChild>
                                            <w:div w:id="755635626">
                                              <w:marLeft w:val="0"/>
                                              <w:marRight w:val="0"/>
                                              <w:marTop w:val="0"/>
                                              <w:marBottom w:val="0"/>
                                              <w:divBdr>
                                                <w:top w:val="none" w:sz="0" w:space="0" w:color="auto"/>
                                                <w:left w:val="none" w:sz="0" w:space="0" w:color="auto"/>
                                                <w:bottom w:val="none" w:sz="0" w:space="0" w:color="auto"/>
                                                <w:right w:val="none" w:sz="0" w:space="0" w:color="auto"/>
                                              </w:divBdr>
                                            </w:div>
                                          </w:divsChild>
                                        </w:div>
                                        <w:div w:id="1334382551">
                                          <w:marLeft w:val="0"/>
                                          <w:marRight w:val="0"/>
                                          <w:marTop w:val="0"/>
                                          <w:marBottom w:val="0"/>
                                          <w:divBdr>
                                            <w:top w:val="none" w:sz="0" w:space="0" w:color="auto"/>
                                            <w:left w:val="none" w:sz="0" w:space="0" w:color="auto"/>
                                            <w:bottom w:val="none" w:sz="0" w:space="0" w:color="auto"/>
                                            <w:right w:val="none" w:sz="0" w:space="0" w:color="auto"/>
                                          </w:divBdr>
                                          <w:divsChild>
                                            <w:div w:id="2041085703">
                                              <w:marLeft w:val="0"/>
                                              <w:marRight w:val="0"/>
                                              <w:marTop w:val="0"/>
                                              <w:marBottom w:val="0"/>
                                              <w:divBdr>
                                                <w:top w:val="none" w:sz="0" w:space="0" w:color="auto"/>
                                                <w:left w:val="none" w:sz="0" w:space="0" w:color="auto"/>
                                                <w:bottom w:val="none" w:sz="0" w:space="0" w:color="auto"/>
                                                <w:right w:val="none" w:sz="0" w:space="0" w:color="auto"/>
                                              </w:divBdr>
                                              <w:divsChild>
                                                <w:div w:id="1096711864">
                                                  <w:marLeft w:val="0"/>
                                                  <w:marRight w:val="0"/>
                                                  <w:marTop w:val="0"/>
                                                  <w:marBottom w:val="0"/>
                                                  <w:divBdr>
                                                    <w:top w:val="none" w:sz="0" w:space="0" w:color="auto"/>
                                                    <w:left w:val="none" w:sz="0" w:space="0" w:color="auto"/>
                                                    <w:bottom w:val="none" w:sz="0" w:space="0" w:color="auto"/>
                                                    <w:right w:val="none" w:sz="0" w:space="0" w:color="auto"/>
                                                  </w:divBdr>
                                                </w:div>
                                                <w:div w:id="1397974887">
                                                  <w:marLeft w:val="0"/>
                                                  <w:marRight w:val="0"/>
                                                  <w:marTop w:val="0"/>
                                                  <w:marBottom w:val="0"/>
                                                  <w:divBdr>
                                                    <w:top w:val="none" w:sz="0" w:space="0" w:color="auto"/>
                                                    <w:left w:val="none" w:sz="0" w:space="0" w:color="auto"/>
                                                    <w:bottom w:val="none" w:sz="0" w:space="0" w:color="auto"/>
                                                    <w:right w:val="none" w:sz="0" w:space="0" w:color="auto"/>
                                                  </w:divBdr>
                                                </w:div>
                                                <w:div w:id="1581986064">
                                                  <w:marLeft w:val="0"/>
                                                  <w:marRight w:val="0"/>
                                                  <w:marTop w:val="0"/>
                                                  <w:marBottom w:val="0"/>
                                                  <w:divBdr>
                                                    <w:top w:val="none" w:sz="0" w:space="0" w:color="auto"/>
                                                    <w:left w:val="none" w:sz="0" w:space="0" w:color="auto"/>
                                                    <w:bottom w:val="none" w:sz="0" w:space="0" w:color="auto"/>
                                                    <w:right w:val="none" w:sz="0" w:space="0" w:color="auto"/>
                                                  </w:divBdr>
                                                </w:div>
                                                <w:div w:id="20337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56446">
                                  <w:marLeft w:val="0"/>
                                  <w:marRight w:val="0"/>
                                  <w:marTop w:val="0"/>
                                  <w:marBottom w:val="0"/>
                                  <w:divBdr>
                                    <w:top w:val="none" w:sz="0" w:space="0" w:color="auto"/>
                                    <w:left w:val="none" w:sz="0" w:space="0" w:color="auto"/>
                                    <w:bottom w:val="none" w:sz="0" w:space="0" w:color="auto"/>
                                    <w:right w:val="none" w:sz="0" w:space="0" w:color="auto"/>
                                  </w:divBdr>
                                </w:div>
                              </w:divsChild>
                            </w:div>
                            <w:div w:id="2020497706">
                              <w:marLeft w:val="0"/>
                              <w:marRight w:val="0"/>
                              <w:marTop w:val="0"/>
                              <w:marBottom w:val="0"/>
                              <w:divBdr>
                                <w:top w:val="none" w:sz="0" w:space="0" w:color="auto"/>
                                <w:left w:val="none" w:sz="0" w:space="0" w:color="auto"/>
                                <w:bottom w:val="none" w:sz="0" w:space="0" w:color="auto"/>
                                <w:right w:val="none" w:sz="0" w:space="0" w:color="auto"/>
                              </w:divBdr>
                            </w:div>
                            <w:div w:id="2143568853">
                              <w:marLeft w:val="0"/>
                              <w:marRight w:val="0"/>
                              <w:marTop w:val="0"/>
                              <w:marBottom w:val="0"/>
                              <w:divBdr>
                                <w:top w:val="none" w:sz="0" w:space="0" w:color="auto"/>
                                <w:left w:val="none" w:sz="0" w:space="0" w:color="auto"/>
                                <w:bottom w:val="none" w:sz="0" w:space="0" w:color="auto"/>
                                <w:right w:val="none" w:sz="0" w:space="0" w:color="auto"/>
                              </w:divBdr>
                              <w:divsChild>
                                <w:div w:id="1158691390">
                                  <w:marLeft w:val="0"/>
                                  <w:marRight w:val="0"/>
                                  <w:marTop w:val="0"/>
                                  <w:marBottom w:val="0"/>
                                  <w:divBdr>
                                    <w:top w:val="none" w:sz="0" w:space="0" w:color="auto"/>
                                    <w:left w:val="none" w:sz="0" w:space="0" w:color="auto"/>
                                    <w:bottom w:val="none" w:sz="0" w:space="0" w:color="auto"/>
                                    <w:right w:val="none" w:sz="0" w:space="0" w:color="auto"/>
                                  </w:divBdr>
                                  <w:divsChild>
                                    <w:div w:id="1182403099">
                                      <w:marLeft w:val="0"/>
                                      <w:marRight w:val="0"/>
                                      <w:marTop w:val="0"/>
                                      <w:marBottom w:val="0"/>
                                      <w:divBdr>
                                        <w:top w:val="none" w:sz="0" w:space="0" w:color="auto"/>
                                        <w:left w:val="none" w:sz="0" w:space="0" w:color="auto"/>
                                        <w:bottom w:val="none" w:sz="0" w:space="0" w:color="auto"/>
                                        <w:right w:val="none" w:sz="0" w:space="0" w:color="auto"/>
                                      </w:divBdr>
                                    </w:div>
                                  </w:divsChild>
                                </w:div>
                                <w:div w:id="1524055323">
                                  <w:marLeft w:val="0"/>
                                  <w:marRight w:val="0"/>
                                  <w:marTop w:val="0"/>
                                  <w:marBottom w:val="0"/>
                                  <w:divBdr>
                                    <w:top w:val="none" w:sz="0" w:space="0" w:color="auto"/>
                                    <w:left w:val="none" w:sz="0" w:space="0" w:color="auto"/>
                                    <w:bottom w:val="none" w:sz="0" w:space="0" w:color="auto"/>
                                    <w:right w:val="none" w:sz="0" w:space="0" w:color="auto"/>
                                  </w:divBdr>
                                  <w:divsChild>
                                    <w:div w:id="27027893">
                                      <w:marLeft w:val="0"/>
                                      <w:marRight w:val="0"/>
                                      <w:marTop w:val="0"/>
                                      <w:marBottom w:val="0"/>
                                      <w:divBdr>
                                        <w:top w:val="none" w:sz="0" w:space="0" w:color="auto"/>
                                        <w:left w:val="none" w:sz="0" w:space="0" w:color="auto"/>
                                        <w:bottom w:val="none" w:sz="0" w:space="0" w:color="auto"/>
                                        <w:right w:val="none" w:sz="0" w:space="0" w:color="auto"/>
                                      </w:divBdr>
                                      <w:divsChild>
                                        <w:div w:id="1793553936">
                                          <w:marLeft w:val="0"/>
                                          <w:marRight w:val="0"/>
                                          <w:marTop w:val="0"/>
                                          <w:marBottom w:val="0"/>
                                          <w:divBdr>
                                            <w:top w:val="none" w:sz="0" w:space="0" w:color="auto"/>
                                            <w:left w:val="none" w:sz="0" w:space="0" w:color="auto"/>
                                            <w:bottom w:val="none" w:sz="0" w:space="0" w:color="auto"/>
                                            <w:right w:val="none" w:sz="0" w:space="0" w:color="auto"/>
                                          </w:divBdr>
                                          <w:divsChild>
                                            <w:div w:id="13196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11076">
                                      <w:marLeft w:val="0"/>
                                      <w:marRight w:val="0"/>
                                      <w:marTop w:val="0"/>
                                      <w:marBottom w:val="0"/>
                                      <w:divBdr>
                                        <w:top w:val="none" w:sz="0" w:space="0" w:color="auto"/>
                                        <w:left w:val="none" w:sz="0" w:space="0" w:color="auto"/>
                                        <w:bottom w:val="none" w:sz="0" w:space="0" w:color="auto"/>
                                        <w:right w:val="none" w:sz="0" w:space="0" w:color="auto"/>
                                      </w:divBdr>
                                      <w:divsChild>
                                        <w:div w:id="1784373818">
                                          <w:marLeft w:val="0"/>
                                          <w:marRight w:val="0"/>
                                          <w:marTop w:val="0"/>
                                          <w:marBottom w:val="0"/>
                                          <w:divBdr>
                                            <w:top w:val="none" w:sz="0" w:space="0" w:color="auto"/>
                                            <w:left w:val="none" w:sz="0" w:space="0" w:color="auto"/>
                                            <w:bottom w:val="none" w:sz="0" w:space="0" w:color="auto"/>
                                            <w:right w:val="none" w:sz="0" w:space="0" w:color="auto"/>
                                          </w:divBdr>
                                          <w:divsChild>
                                            <w:div w:id="15056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7987">
                                      <w:marLeft w:val="0"/>
                                      <w:marRight w:val="0"/>
                                      <w:marTop w:val="0"/>
                                      <w:marBottom w:val="0"/>
                                      <w:divBdr>
                                        <w:top w:val="none" w:sz="0" w:space="0" w:color="auto"/>
                                        <w:left w:val="none" w:sz="0" w:space="0" w:color="auto"/>
                                        <w:bottom w:val="none" w:sz="0" w:space="0" w:color="auto"/>
                                        <w:right w:val="none" w:sz="0" w:space="0" w:color="auto"/>
                                      </w:divBdr>
                                      <w:divsChild>
                                        <w:div w:id="11411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93238">
                          <w:marLeft w:val="0"/>
                          <w:marRight w:val="0"/>
                          <w:marTop w:val="0"/>
                          <w:marBottom w:val="0"/>
                          <w:divBdr>
                            <w:top w:val="none" w:sz="0" w:space="0" w:color="auto"/>
                            <w:left w:val="none" w:sz="0" w:space="0" w:color="auto"/>
                            <w:bottom w:val="none" w:sz="0" w:space="0" w:color="auto"/>
                            <w:right w:val="none" w:sz="0" w:space="0" w:color="auto"/>
                          </w:divBdr>
                        </w:div>
                        <w:div w:id="2083481043">
                          <w:marLeft w:val="0"/>
                          <w:marRight w:val="0"/>
                          <w:marTop w:val="0"/>
                          <w:marBottom w:val="0"/>
                          <w:divBdr>
                            <w:top w:val="none" w:sz="0" w:space="0" w:color="auto"/>
                            <w:left w:val="none" w:sz="0" w:space="0" w:color="auto"/>
                            <w:bottom w:val="none" w:sz="0" w:space="0" w:color="auto"/>
                            <w:right w:val="none" w:sz="0" w:space="0" w:color="auto"/>
                          </w:divBdr>
                        </w:div>
                      </w:divsChild>
                    </w:div>
                    <w:div w:id="826287793">
                      <w:marLeft w:val="0"/>
                      <w:marRight w:val="0"/>
                      <w:marTop w:val="0"/>
                      <w:marBottom w:val="0"/>
                      <w:divBdr>
                        <w:top w:val="none" w:sz="0" w:space="0" w:color="auto"/>
                        <w:left w:val="none" w:sz="0" w:space="0" w:color="auto"/>
                        <w:bottom w:val="none" w:sz="0" w:space="0" w:color="auto"/>
                        <w:right w:val="none" w:sz="0" w:space="0" w:color="auto"/>
                      </w:divBdr>
                      <w:divsChild>
                        <w:div w:id="266549444">
                          <w:marLeft w:val="0"/>
                          <w:marRight w:val="0"/>
                          <w:marTop w:val="0"/>
                          <w:marBottom w:val="0"/>
                          <w:divBdr>
                            <w:top w:val="none" w:sz="0" w:space="0" w:color="auto"/>
                            <w:left w:val="none" w:sz="0" w:space="0" w:color="auto"/>
                            <w:bottom w:val="none" w:sz="0" w:space="0" w:color="auto"/>
                            <w:right w:val="none" w:sz="0" w:space="0" w:color="auto"/>
                          </w:divBdr>
                          <w:divsChild>
                            <w:div w:id="1678343494">
                              <w:marLeft w:val="0"/>
                              <w:marRight w:val="0"/>
                              <w:marTop w:val="0"/>
                              <w:marBottom w:val="0"/>
                              <w:divBdr>
                                <w:top w:val="none" w:sz="0" w:space="0" w:color="auto"/>
                                <w:left w:val="none" w:sz="0" w:space="0" w:color="auto"/>
                                <w:bottom w:val="none" w:sz="0" w:space="0" w:color="auto"/>
                                <w:right w:val="none" w:sz="0" w:space="0" w:color="auto"/>
                              </w:divBdr>
                            </w:div>
                          </w:divsChild>
                        </w:div>
                        <w:div w:id="979532940">
                          <w:marLeft w:val="0"/>
                          <w:marRight w:val="0"/>
                          <w:marTop w:val="0"/>
                          <w:marBottom w:val="0"/>
                          <w:divBdr>
                            <w:top w:val="none" w:sz="0" w:space="0" w:color="auto"/>
                            <w:left w:val="none" w:sz="0" w:space="0" w:color="auto"/>
                            <w:bottom w:val="none" w:sz="0" w:space="0" w:color="auto"/>
                            <w:right w:val="none" w:sz="0" w:space="0" w:color="auto"/>
                          </w:divBdr>
                          <w:divsChild>
                            <w:div w:id="196281512">
                              <w:marLeft w:val="0"/>
                              <w:marRight w:val="0"/>
                              <w:marTop w:val="0"/>
                              <w:marBottom w:val="0"/>
                              <w:divBdr>
                                <w:top w:val="none" w:sz="0" w:space="0" w:color="auto"/>
                                <w:left w:val="none" w:sz="0" w:space="0" w:color="auto"/>
                                <w:bottom w:val="none" w:sz="0" w:space="0" w:color="auto"/>
                                <w:right w:val="none" w:sz="0" w:space="0" w:color="auto"/>
                              </w:divBdr>
                            </w:div>
                          </w:divsChild>
                        </w:div>
                        <w:div w:id="1105690375">
                          <w:marLeft w:val="0"/>
                          <w:marRight w:val="0"/>
                          <w:marTop w:val="0"/>
                          <w:marBottom w:val="0"/>
                          <w:divBdr>
                            <w:top w:val="none" w:sz="0" w:space="0" w:color="auto"/>
                            <w:left w:val="none" w:sz="0" w:space="0" w:color="auto"/>
                            <w:bottom w:val="none" w:sz="0" w:space="0" w:color="auto"/>
                            <w:right w:val="none" w:sz="0" w:space="0" w:color="auto"/>
                          </w:divBdr>
                          <w:divsChild>
                            <w:div w:id="1122848235">
                              <w:marLeft w:val="0"/>
                              <w:marRight w:val="0"/>
                              <w:marTop w:val="0"/>
                              <w:marBottom w:val="0"/>
                              <w:divBdr>
                                <w:top w:val="none" w:sz="0" w:space="0" w:color="auto"/>
                                <w:left w:val="none" w:sz="0" w:space="0" w:color="auto"/>
                                <w:bottom w:val="none" w:sz="0" w:space="0" w:color="auto"/>
                                <w:right w:val="none" w:sz="0" w:space="0" w:color="auto"/>
                              </w:divBdr>
                            </w:div>
                          </w:divsChild>
                        </w:div>
                        <w:div w:id="1218855836">
                          <w:marLeft w:val="0"/>
                          <w:marRight w:val="0"/>
                          <w:marTop w:val="0"/>
                          <w:marBottom w:val="0"/>
                          <w:divBdr>
                            <w:top w:val="none" w:sz="0" w:space="0" w:color="auto"/>
                            <w:left w:val="none" w:sz="0" w:space="0" w:color="auto"/>
                            <w:bottom w:val="none" w:sz="0" w:space="0" w:color="auto"/>
                            <w:right w:val="none" w:sz="0" w:space="0" w:color="auto"/>
                          </w:divBdr>
                          <w:divsChild>
                            <w:div w:id="1400859961">
                              <w:marLeft w:val="0"/>
                              <w:marRight w:val="0"/>
                              <w:marTop w:val="0"/>
                              <w:marBottom w:val="0"/>
                              <w:divBdr>
                                <w:top w:val="none" w:sz="0" w:space="0" w:color="auto"/>
                                <w:left w:val="none" w:sz="0" w:space="0" w:color="auto"/>
                                <w:bottom w:val="none" w:sz="0" w:space="0" w:color="auto"/>
                                <w:right w:val="none" w:sz="0" w:space="0" w:color="auto"/>
                              </w:divBdr>
                              <w:divsChild>
                                <w:div w:id="1779258517">
                                  <w:marLeft w:val="0"/>
                                  <w:marRight w:val="0"/>
                                  <w:marTop w:val="0"/>
                                  <w:marBottom w:val="0"/>
                                  <w:divBdr>
                                    <w:top w:val="none" w:sz="0" w:space="0" w:color="auto"/>
                                    <w:left w:val="none" w:sz="0" w:space="0" w:color="auto"/>
                                    <w:bottom w:val="none" w:sz="0" w:space="0" w:color="auto"/>
                                    <w:right w:val="none" w:sz="0" w:space="0" w:color="auto"/>
                                  </w:divBdr>
                                </w:div>
                                <w:div w:id="18557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1212">
                          <w:marLeft w:val="0"/>
                          <w:marRight w:val="0"/>
                          <w:marTop w:val="0"/>
                          <w:marBottom w:val="0"/>
                          <w:divBdr>
                            <w:top w:val="none" w:sz="0" w:space="0" w:color="auto"/>
                            <w:left w:val="none" w:sz="0" w:space="0" w:color="auto"/>
                            <w:bottom w:val="none" w:sz="0" w:space="0" w:color="auto"/>
                            <w:right w:val="none" w:sz="0" w:space="0" w:color="auto"/>
                          </w:divBdr>
                        </w:div>
                        <w:div w:id="1890458540">
                          <w:marLeft w:val="0"/>
                          <w:marRight w:val="0"/>
                          <w:marTop w:val="0"/>
                          <w:marBottom w:val="0"/>
                          <w:divBdr>
                            <w:top w:val="none" w:sz="0" w:space="0" w:color="auto"/>
                            <w:left w:val="none" w:sz="0" w:space="0" w:color="auto"/>
                            <w:bottom w:val="none" w:sz="0" w:space="0" w:color="auto"/>
                            <w:right w:val="none" w:sz="0" w:space="0" w:color="auto"/>
                          </w:divBdr>
                          <w:divsChild>
                            <w:div w:id="635070331">
                              <w:marLeft w:val="0"/>
                              <w:marRight w:val="0"/>
                              <w:marTop w:val="0"/>
                              <w:marBottom w:val="0"/>
                              <w:divBdr>
                                <w:top w:val="none" w:sz="0" w:space="0" w:color="auto"/>
                                <w:left w:val="none" w:sz="0" w:space="0" w:color="auto"/>
                                <w:bottom w:val="none" w:sz="0" w:space="0" w:color="auto"/>
                                <w:right w:val="none" w:sz="0" w:space="0" w:color="auto"/>
                              </w:divBdr>
                            </w:div>
                            <w:div w:id="645352439">
                              <w:marLeft w:val="0"/>
                              <w:marRight w:val="0"/>
                              <w:marTop w:val="0"/>
                              <w:marBottom w:val="0"/>
                              <w:divBdr>
                                <w:top w:val="none" w:sz="0" w:space="0" w:color="auto"/>
                                <w:left w:val="none" w:sz="0" w:space="0" w:color="auto"/>
                                <w:bottom w:val="none" w:sz="0" w:space="0" w:color="auto"/>
                                <w:right w:val="none" w:sz="0" w:space="0" w:color="auto"/>
                              </w:divBdr>
                              <w:divsChild>
                                <w:div w:id="354187984">
                                  <w:marLeft w:val="0"/>
                                  <w:marRight w:val="0"/>
                                  <w:marTop w:val="0"/>
                                  <w:marBottom w:val="0"/>
                                  <w:divBdr>
                                    <w:top w:val="none" w:sz="0" w:space="0" w:color="auto"/>
                                    <w:left w:val="none" w:sz="0" w:space="0" w:color="auto"/>
                                    <w:bottom w:val="none" w:sz="0" w:space="0" w:color="auto"/>
                                    <w:right w:val="none" w:sz="0" w:space="0" w:color="auto"/>
                                  </w:divBdr>
                                  <w:divsChild>
                                    <w:div w:id="414712978">
                                      <w:marLeft w:val="0"/>
                                      <w:marRight w:val="0"/>
                                      <w:marTop w:val="0"/>
                                      <w:marBottom w:val="0"/>
                                      <w:divBdr>
                                        <w:top w:val="none" w:sz="0" w:space="0" w:color="auto"/>
                                        <w:left w:val="none" w:sz="0" w:space="0" w:color="auto"/>
                                        <w:bottom w:val="none" w:sz="0" w:space="0" w:color="auto"/>
                                        <w:right w:val="none" w:sz="0" w:space="0" w:color="auto"/>
                                      </w:divBdr>
                                      <w:divsChild>
                                        <w:div w:id="1944262004">
                                          <w:marLeft w:val="0"/>
                                          <w:marRight w:val="0"/>
                                          <w:marTop w:val="0"/>
                                          <w:marBottom w:val="0"/>
                                          <w:divBdr>
                                            <w:top w:val="none" w:sz="0" w:space="0" w:color="auto"/>
                                            <w:left w:val="none" w:sz="0" w:space="0" w:color="auto"/>
                                            <w:bottom w:val="none" w:sz="0" w:space="0" w:color="auto"/>
                                            <w:right w:val="none" w:sz="0" w:space="0" w:color="auto"/>
                                          </w:divBdr>
                                        </w:div>
                                      </w:divsChild>
                                    </w:div>
                                    <w:div w:id="728501726">
                                      <w:marLeft w:val="0"/>
                                      <w:marRight w:val="0"/>
                                      <w:marTop w:val="0"/>
                                      <w:marBottom w:val="0"/>
                                      <w:divBdr>
                                        <w:top w:val="none" w:sz="0" w:space="0" w:color="auto"/>
                                        <w:left w:val="none" w:sz="0" w:space="0" w:color="auto"/>
                                        <w:bottom w:val="none" w:sz="0" w:space="0" w:color="auto"/>
                                        <w:right w:val="none" w:sz="0" w:space="0" w:color="auto"/>
                                      </w:divBdr>
                                      <w:divsChild>
                                        <w:div w:id="460541875">
                                          <w:marLeft w:val="0"/>
                                          <w:marRight w:val="0"/>
                                          <w:marTop w:val="0"/>
                                          <w:marBottom w:val="0"/>
                                          <w:divBdr>
                                            <w:top w:val="none" w:sz="0" w:space="0" w:color="auto"/>
                                            <w:left w:val="none" w:sz="0" w:space="0" w:color="auto"/>
                                            <w:bottom w:val="none" w:sz="0" w:space="0" w:color="auto"/>
                                            <w:right w:val="none" w:sz="0" w:space="0" w:color="auto"/>
                                          </w:divBdr>
                                          <w:divsChild>
                                            <w:div w:id="600725028">
                                              <w:marLeft w:val="0"/>
                                              <w:marRight w:val="0"/>
                                              <w:marTop w:val="0"/>
                                              <w:marBottom w:val="0"/>
                                              <w:divBdr>
                                                <w:top w:val="none" w:sz="0" w:space="0" w:color="auto"/>
                                                <w:left w:val="none" w:sz="0" w:space="0" w:color="auto"/>
                                                <w:bottom w:val="none" w:sz="0" w:space="0" w:color="auto"/>
                                                <w:right w:val="none" w:sz="0" w:space="0" w:color="auto"/>
                                              </w:divBdr>
                                            </w:div>
                                            <w:div w:id="899747061">
                                              <w:marLeft w:val="0"/>
                                              <w:marRight w:val="0"/>
                                              <w:marTop w:val="0"/>
                                              <w:marBottom w:val="0"/>
                                              <w:divBdr>
                                                <w:top w:val="none" w:sz="0" w:space="0" w:color="auto"/>
                                                <w:left w:val="none" w:sz="0" w:space="0" w:color="auto"/>
                                                <w:bottom w:val="none" w:sz="0" w:space="0" w:color="auto"/>
                                                <w:right w:val="none" w:sz="0" w:space="0" w:color="auto"/>
                                              </w:divBdr>
                                            </w:div>
                                          </w:divsChild>
                                        </w:div>
                                        <w:div w:id="837694933">
                                          <w:marLeft w:val="0"/>
                                          <w:marRight w:val="0"/>
                                          <w:marTop w:val="0"/>
                                          <w:marBottom w:val="0"/>
                                          <w:divBdr>
                                            <w:top w:val="none" w:sz="0" w:space="0" w:color="auto"/>
                                            <w:left w:val="none" w:sz="0" w:space="0" w:color="auto"/>
                                            <w:bottom w:val="none" w:sz="0" w:space="0" w:color="auto"/>
                                            <w:right w:val="none" w:sz="0" w:space="0" w:color="auto"/>
                                          </w:divBdr>
                                          <w:divsChild>
                                            <w:div w:id="577861225">
                                              <w:marLeft w:val="0"/>
                                              <w:marRight w:val="0"/>
                                              <w:marTop w:val="0"/>
                                              <w:marBottom w:val="0"/>
                                              <w:divBdr>
                                                <w:top w:val="none" w:sz="0" w:space="0" w:color="auto"/>
                                                <w:left w:val="none" w:sz="0" w:space="0" w:color="auto"/>
                                                <w:bottom w:val="none" w:sz="0" w:space="0" w:color="auto"/>
                                                <w:right w:val="none" w:sz="0" w:space="0" w:color="auto"/>
                                              </w:divBdr>
                                            </w:div>
                                            <w:div w:id="1266116777">
                                              <w:marLeft w:val="0"/>
                                              <w:marRight w:val="0"/>
                                              <w:marTop w:val="0"/>
                                              <w:marBottom w:val="0"/>
                                              <w:divBdr>
                                                <w:top w:val="none" w:sz="0" w:space="0" w:color="auto"/>
                                                <w:left w:val="none" w:sz="0" w:space="0" w:color="auto"/>
                                                <w:bottom w:val="none" w:sz="0" w:space="0" w:color="auto"/>
                                                <w:right w:val="none" w:sz="0" w:space="0" w:color="auto"/>
                                              </w:divBdr>
                                            </w:div>
                                            <w:div w:id="146361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5317">
                                      <w:marLeft w:val="0"/>
                                      <w:marRight w:val="0"/>
                                      <w:marTop w:val="0"/>
                                      <w:marBottom w:val="0"/>
                                      <w:divBdr>
                                        <w:top w:val="none" w:sz="0" w:space="0" w:color="auto"/>
                                        <w:left w:val="none" w:sz="0" w:space="0" w:color="auto"/>
                                        <w:bottom w:val="none" w:sz="0" w:space="0" w:color="auto"/>
                                        <w:right w:val="none" w:sz="0" w:space="0" w:color="auto"/>
                                      </w:divBdr>
                                    </w:div>
                                    <w:div w:id="1332104416">
                                      <w:marLeft w:val="0"/>
                                      <w:marRight w:val="0"/>
                                      <w:marTop w:val="0"/>
                                      <w:marBottom w:val="0"/>
                                      <w:divBdr>
                                        <w:top w:val="none" w:sz="0" w:space="0" w:color="auto"/>
                                        <w:left w:val="none" w:sz="0" w:space="0" w:color="auto"/>
                                        <w:bottom w:val="none" w:sz="0" w:space="0" w:color="auto"/>
                                        <w:right w:val="none" w:sz="0" w:space="0" w:color="auto"/>
                                      </w:divBdr>
                                    </w:div>
                                  </w:divsChild>
                                </w:div>
                                <w:div w:id="1302686205">
                                  <w:marLeft w:val="0"/>
                                  <w:marRight w:val="0"/>
                                  <w:marTop w:val="0"/>
                                  <w:marBottom w:val="0"/>
                                  <w:divBdr>
                                    <w:top w:val="none" w:sz="0" w:space="0" w:color="auto"/>
                                    <w:left w:val="none" w:sz="0" w:space="0" w:color="auto"/>
                                    <w:bottom w:val="none" w:sz="0" w:space="0" w:color="auto"/>
                                    <w:right w:val="none" w:sz="0" w:space="0" w:color="auto"/>
                                  </w:divBdr>
                                </w:div>
                                <w:div w:id="2066447911">
                                  <w:marLeft w:val="0"/>
                                  <w:marRight w:val="0"/>
                                  <w:marTop w:val="0"/>
                                  <w:marBottom w:val="0"/>
                                  <w:divBdr>
                                    <w:top w:val="none" w:sz="0" w:space="0" w:color="auto"/>
                                    <w:left w:val="none" w:sz="0" w:space="0" w:color="auto"/>
                                    <w:bottom w:val="none" w:sz="0" w:space="0" w:color="auto"/>
                                    <w:right w:val="none" w:sz="0" w:space="0" w:color="auto"/>
                                  </w:divBdr>
                                </w:div>
                              </w:divsChild>
                            </w:div>
                            <w:div w:id="1511261547">
                              <w:marLeft w:val="0"/>
                              <w:marRight w:val="0"/>
                              <w:marTop w:val="0"/>
                              <w:marBottom w:val="0"/>
                              <w:divBdr>
                                <w:top w:val="none" w:sz="0" w:space="0" w:color="auto"/>
                                <w:left w:val="none" w:sz="0" w:space="0" w:color="auto"/>
                                <w:bottom w:val="none" w:sz="0" w:space="0" w:color="auto"/>
                                <w:right w:val="none" w:sz="0" w:space="0" w:color="auto"/>
                              </w:divBdr>
                            </w:div>
                            <w:div w:id="1555896099">
                              <w:marLeft w:val="0"/>
                              <w:marRight w:val="0"/>
                              <w:marTop w:val="0"/>
                              <w:marBottom w:val="0"/>
                              <w:divBdr>
                                <w:top w:val="none" w:sz="0" w:space="0" w:color="auto"/>
                                <w:left w:val="none" w:sz="0" w:space="0" w:color="auto"/>
                                <w:bottom w:val="none" w:sz="0" w:space="0" w:color="auto"/>
                                <w:right w:val="none" w:sz="0" w:space="0" w:color="auto"/>
                              </w:divBdr>
                            </w:div>
                          </w:divsChild>
                        </w:div>
                        <w:div w:id="1947999352">
                          <w:marLeft w:val="0"/>
                          <w:marRight w:val="0"/>
                          <w:marTop w:val="0"/>
                          <w:marBottom w:val="0"/>
                          <w:divBdr>
                            <w:top w:val="none" w:sz="0" w:space="0" w:color="auto"/>
                            <w:left w:val="none" w:sz="0" w:space="0" w:color="auto"/>
                            <w:bottom w:val="none" w:sz="0" w:space="0" w:color="auto"/>
                            <w:right w:val="none" w:sz="0" w:space="0" w:color="auto"/>
                          </w:divBdr>
                          <w:divsChild>
                            <w:div w:id="35936989">
                              <w:marLeft w:val="0"/>
                              <w:marRight w:val="0"/>
                              <w:marTop w:val="0"/>
                              <w:marBottom w:val="0"/>
                              <w:divBdr>
                                <w:top w:val="none" w:sz="0" w:space="0" w:color="auto"/>
                                <w:left w:val="none" w:sz="0" w:space="0" w:color="auto"/>
                                <w:bottom w:val="none" w:sz="0" w:space="0" w:color="auto"/>
                                <w:right w:val="none" w:sz="0" w:space="0" w:color="auto"/>
                              </w:divBdr>
                              <w:divsChild>
                                <w:div w:id="13423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7348">
                          <w:marLeft w:val="0"/>
                          <w:marRight w:val="0"/>
                          <w:marTop w:val="0"/>
                          <w:marBottom w:val="0"/>
                          <w:divBdr>
                            <w:top w:val="none" w:sz="0" w:space="0" w:color="auto"/>
                            <w:left w:val="none" w:sz="0" w:space="0" w:color="auto"/>
                            <w:bottom w:val="none" w:sz="0" w:space="0" w:color="auto"/>
                            <w:right w:val="none" w:sz="0" w:space="0" w:color="auto"/>
                          </w:divBdr>
                          <w:divsChild>
                            <w:div w:id="1464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795233">
          <w:marLeft w:val="0"/>
          <w:marRight w:val="0"/>
          <w:marTop w:val="0"/>
          <w:marBottom w:val="0"/>
          <w:divBdr>
            <w:top w:val="none" w:sz="0" w:space="0" w:color="auto"/>
            <w:left w:val="none" w:sz="0" w:space="0" w:color="auto"/>
            <w:bottom w:val="none" w:sz="0" w:space="0" w:color="auto"/>
            <w:right w:val="none" w:sz="0" w:space="0" w:color="auto"/>
          </w:divBdr>
          <w:divsChild>
            <w:div w:id="430131676">
              <w:marLeft w:val="0"/>
              <w:marRight w:val="0"/>
              <w:marTop w:val="0"/>
              <w:marBottom w:val="0"/>
              <w:divBdr>
                <w:top w:val="none" w:sz="0" w:space="0" w:color="auto"/>
                <w:left w:val="none" w:sz="0" w:space="0" w:color="auto"/>
                <w:bottom w:val="none" w:sz="0" w:space="0" w:color="auto"/>
                <w:right w:val="none" w:sz="0" w:space="0" w:color="auto"/>
              </w:divBdr>
            </w:div>
          </w:divsChild>
        </w:div>
        <w:div w:id="656961592">
          <w:marLeft w:val="0"/>
          <w:marRight w:val="0"/>
          <w:marTop w:val="0"/>
          <w:marBottom w:val="0"/>
          <w:divBdr>
            <w:top w:val="none" w:sz="0" w:space="0" w:color="auto"/>
            <w:left w:val="none" w:sz="0" w:space="0" w:color="auto"/>
            <w:bottom w:val="none" w:sz="0" w:space="0" w:color="auto"/>
            <w:right w:val="none" w:sz="0" w:space="0" w:color="auto"/>
          </w:divBdr>
        </w:div>
        <w:div w:id="1970432314">
          <w:marLeft w:val="0"/>
          <w:marRight w:val="0"/>
          <w:marTop w:val="0"/>
          <w:marBottom w:val="0"/>
          <w:divBdr>
            <w:top w:val="none" w:sz="0" w:space="0" w:color="auto"/>
            <w:left w:val="none" w:sz="0" w:space="0" w:color="auto"/>
            <w:bottom w:val="none" w:sz="0" w:space="0" w:color="auto"/>
            <w:right w:val="none" w:sz="0" w:space="0" w:color="auto"/>
          </w:divBdr>
          <w:divsChild>
            <w:div w:id="847713126">
              <w:marLeft w:val="0"/>
              <w:marRight w:val="0"/>
              <w:marTop w:val="0"/>
              <w:marBottom w:val="0"/>
              <w:divBdr>
                <w:top w:val="none" w:sz="0" w:space="0" w:color="auto"/>
                <w:left w:val="none" w:sz="0" w:space="0" w:color="auto"/>
                <w:bottom w:val="none" w:sz="0" w:space="0" w:color="auto"/>
                <w:right w:val="none" w:sz="0" w:space="0" w:color="auto"/>
              </w:divBdr>
            </w:div>
            <w:div w:id="983583422">
              <w:marLeft w:val="0"/>
              <w:marRight w:val="0"/>
              <w:marTop w:val="0"/>
              <w:marBottom w:val="0"/>
              <w:divBdr>
                <w:top w:val="none" w:sz="0" w:space="0" w:color="auto"/>
                <w:left w:val="none" w:sz="0" w:space="0" w:color="auto"/>
                <w:bottom w:val="none" w:sz="0" w:space="0" w:color="auto"/>
                <w:right w:val="none" w:sz="0" w:space="0" w:color="auto"/>
              </w:divBdr>
              <w:divsChild>
                <w:div w:id="688406952">
                  <w:marLeft w:val="0"/>
                  <w:marRight w:val="0"/>
                  <w:marTop w:val="0"/>
                  <w:marBottom w:val="0"/>
                  <w:divBdr>
                    <w:top w:val="none" w:sz="0" w:space="0" w:color="auto"/>
                    <w:left w:val="none" w:sz="0" w:space="0" w:color="auto"/>
                    <w:bottom w:val="none" w:sz="0" w:space="0" w:color="auto"/>
                    <w:right w:val="none" w:sz="0" w:space="0" w:color="auto"/>
                  </w:divBdr>
                  <w:divsChild>
                    <w:div w:id="137575466">
                      <w:marLeft w:val="0"/>
                      <w:marRight w:val="0"/>
                      <w:marTop w:val="0"/>
                      <w:marBottom w:val="0"/>
                      <w:divBdr>
                        <w:top w:val="none" w:sz="0" w:space="0" w:color="auto"/>
                        <w:left w:val="none" w:sz="0" w:space="0" w:color="auto"/>
                        <w:bottom w:val="none" w:sz="0" w:space="0" w:color="auto"/>
                        <w:right w:val="none" w:sz="0" w:space="0" w:color="auto"/>
                      </w:divBdr>
                    </w:div>
                    <w:div w:id="675309323">
                      <w:marLeft w:val="0"/>
                      <w:marRight w:val="0"/>
                      <w:marTop w:val="0"/>
                      <w:marBottom w:val="0"/>
                      <w:divBdr>
                        <w:top w:val="none" w:sz="0" w:space="0" w:color="auto"/>
                        <w:left w:val="none" w:sz="0" w:space="0" w:color="auto"/>
                        <w:bottom w:val="none" w:sz="0" w:space="0" w:color="auto"/>
                        <w:right w:val="none" w:sz="0" w:space="0" w:color="auto"/>
                      </w:divBdr>
                    </w:div>
                    <w:div w:id="774787687">
                      <w:marLeft w:val="0"/>
                      <w:marRight w:val="0"/>
                      <w:marTop w:val="0"/>
                      <w:marBottom w:val="0"/>
                      <w:divBdr>
                        <w:top w:val="none" w:sz="0" w:space="0" w:color="auto"/>
                        <w:left w:val="none" w:sz="0" w:space="0" w:color="auto"/>
                        <w:bottom w:val="none" w:sz="0" w:space="0" w:color="auto"/>
                        <w:right w:val="none" w:sz="0" w:space="0" w:color="auto"/>
                      </w:divBdr>
                    </w:div>
                    <w:div w:id="800730662">
                      <w:marLeft w:val="0"/>
                      <w:marRight w:val="0"/>
                      <w:marTop w:val="0"/>
                      <w:marBottom w:val="0"/>
                      <w:divBdr>
                        <w:top w:val="none" w:sz="0" w:space="0" w:color="auto"/>
                        <w:left w:val="none" w:sz="0" w:space="0" w:color="auto"/>
                        <w:bottom w:val="none" w:sz="0" w:space="0" w:color="auto"/>
                        <w:right w:val="none" w:sz="0" w:space="0" w:color="auto"/>
                      </w:divBdr>
                    </w:div>
                    <w:div w:id="926157491">
                      <w:marLeft w:val="0"/>
                      <w:marRight w:val="0"/>
                      <w:marTop w:val="0"/>
                      <w:marBottom w:val="0"/>
                      <w:divBdr>
                        <w:top w:val="none" w:sz="0" w:space="0" w:color="auto"/>
                        <w:left w:val="none" w:sz="0" w:space="0" w:color="auto"/>
                        <w:bottom w:val="none" w:sz="0" w:space="0" w:color="auto"/>
                        <w:right w:val="none" w:sz="0" w:space="0" w:color="auto"/>
                      </w:divBdr>
                      <w:divsChild>
                        <w:div w:id="172112584">
                          <w:marLeft w:val="0"/>
                          <w:marRight w:val="0"/>
                          <w:marTop w:val="0"/>
                          <w:marBottom w:val="0"/>
                          <w:divBdr>
                            <w:top w:val="none" w:sz="0" w:space="0" w:color="auto"/>
                            <w:left w:val="none" w:sz="0" w:space="0" w:color="auto"/>
                            <w:bottom w:val="none" w:sz="0" w:space="0" w:color="auto"/>
                            <w:right w:val="none" w:sz="0" w:space="0" w:color="auto"/>
                          </w:divBdr>
                        </w:div>
                      </w:divsChild>
                    </w:div>
                    <w:div w:id="950013221">
                      <w:marLeft w:val="0"/>
                      <w:marRight w:val="0"/>
                      <w:marTop w:val="0"/>
                      <w:marBottom w:val="0"/>
                      <w:divBdr>
                        <w:top w:val="none" w:sz="0" w:space="0" w:color="auto"/>
                        <w:left w:val="none" w:sz="0" w:space="0" w:color="auto"/>
                        <w:bottom w:val="none" w:sz="0" w:space="0" w:color="auto"/>
                        <w:right w:val="none" w:sz="0" w:space="0" w:color="auto"/>
                      </w:divBdr>
                    </w:div>
                    <w:div w:id="988754764">
                      <w:marLeft w:val="0"/>
                      <w:marRight w:val="0"/>
                      <w:marTop w:val="0"/>
                      <w:marBottom w:val="0"/>
                      <w:divBdr>
                        <w:top w:val="none" w:sz="0" w:space="0" w:color="auto"/>
                        <w:left w:val="none" w:sz="0" w:space="0" w:color="auto"/>
                        <w:bottom w:val="none" w:sz="0" w:space="0" w:color="auto"/>
                        <w:right w:val="none" w:sz="0" w:space="0" w:color="auto"/>
                      </w:divBdr>
                    </w:div>
                    <w:div w:id="1046835062">
                      <w:marLeft w:val="0"/>
                      <w:marRight w:val="0"/>
                      <w:marTop w:val="0"/>
                      <w:marBottom w:val="0"/>
                      <w:divBdr>
                        <w:top w:val="none" w:sz="0" w:space="0" w:color="auto"/>
                        <w:left w:val="none" w:sz="0" w:space="0" w:color="auto"/>
                        <w:bottom w:val="none" w:sz="0" w:space="0" w:color="auto"/>
                        <w:right w:val="none" w:sz="0" w:space="0" w:color="auto"/>
                      </w:divBdr>
                    </w:div>
                    <w:div w:id="1064983420">
                      <w:marLeft w:val="0"/>
                      <w:marRight w:val="0"/>
                      <w:marTop w:val="0"/>
                      <w:marBottom w:val="0"/>
                      <w:divBdr>
                        <w:top w:val="none" w:sz="0" w:space="0" w:color="auto"/>
                        <w:left w:val="none" w:sz="0" w:space="0" w:color="auto"/>
                        <w:bottom w:val="none" w:sz="0" w:space="0" w:color="auto"/>
                        <w:right w:val="none" w:sz="0" w:space="0" w:color="auto"/>
                      </w:divBdr>
                    </w:div>
                    <w:div w:id="1117259051">
                      <w:marLeft w:val="0"/>
                      <w:marRight w:val="0"/>
                      <w:marTop w:val="0"/>
                      <w:marBottom w:val="0"/>
                      <w:divBdr>
                        <w:top w:val="none" w:sz="0" w:space="0" w:color="auto"/>
                        <w:left w:val="none" w:sz="0" w:space="0" w:color="auto"/>
                        <w:bottom w:val="none" w:sz="0" w:space="0" w:color="auto"/>
                        <w:right w:val="none" w:sz="0" w:space="0" w:color="auto"/>
                      </w:divBdr>
                    </w:div>
                    <w:div w:id="1193499382">
                      <w:marLeft w:val="0"/>
                      <w:marRight w:val="0"/>
                      <w:marTop w:val="0"/>
                      <w:marBottom w:val="0"/>
                      <w:divBdr>
                        <w:top w:val="none" w:sz="0" w:space="0" w:color="auto"/>
                        <w:left w:val="none" w:sz="0" w:space="0" w:color="auto"/>
                        <w:bottom w:val="none" w:sz="0" w:space="0" w:color="auto"/>
                        <w:right w:val="none" w:sz="0" w:space="0" w:color="auto"/>
                      </w:divBdr>
                    </w:div>
                    <w:div w:id="1433823017">
                      <w:marLeft w:val="0"/>
                      <w:marRight w:val="0"/>
                      <w:marTop w:val="0"/>
                      <w:marBottom w:val="0"/>
                      <w:divBdr>
                        <w:top w:val="none" w:sz="0" w:space="0" w:color="auto"/>
                        <w:left w:val="none" w:sz="0" w:space="0" w:color="auto"/>
                        <w:bottom w:val="none" w:sz="0" w:space="0" w:color="auto"/>
                        <w:right w:val="none" w:sz="0" w:space="0" w:color="auto"/>
                      </w:divBdr>
                    </w:div>
                    <w:div w:id="1598715539">
                      <w:marLeft w:val="0"/>
                      <w:marRight w:val="0"/>
                      <w:marTop w:val="0"/>
                      <w:marBottom w:val="0"/>
                      <w:divBdr>
                        <w:top w:val="none" w:sz="0" w:space="0" w:color="auto"/>
                        <w:left w:val="none" w:sz="0" w:space="0" w:color="auto"/>
                        <w:bottom w:val="none" w:sz="0" w:space="0" w:color="auto"/>
                        <w:right w:val="none" w:sz="0" w:space="0" w:color="auto"/>
                      </w:divBdr>
                    </w:div>
                    <w:div w:id="1615166660">
                      <w:marLeft w:val="0"/>
                      <w:marRight w:val="0"/>
                      <w:marTop w:val="0"/>
                      <w:marBottom w:val="0"/>
                      <w:divBdr>
                        <w:top w:val="none" w:sz="0" w:space="0" w:color="auto"/>
                        <w:left w:val="none" w:sz="0" w:space="0" w:color="auto"/>
                        <w:bottom w:val="none" w:sz="0" w:space="0" w:color="auto"/>
                        <w:right w:val="none" w:sz="0" w:space="0" w:color="auto"/>
                      </w:divBdr>
                      <w:divsChild>
                        <w:div w:id="206572210">
                          <w:marLeft w:val="0"/>
                          <w:marRight w:val="0"/>
                          <w:marTop w:val="0"/>
                          <w:marBottom w:val="0"/>
                          <w:divBdr>
                            <w:top w:val="none" w:sz="0" w:space="0" w:color="auto"/>
                            <w:left w:val="none" w:sz="0" w:space="0" w:color="auto"/>
                            <w:bottom w:val="none" w:sz="0" w:space="0" w:color="auto"/>
                            <w:right w:val="none" w:sz="0" w:space="0" w:color="auto"/>
                          </w:divBdr>
                        </w:div>
                        <w:div w:id="346520348">
                          <w:marLeft w:val="0"/>
                          <w:marRight w:val="0"/>
                          <w:marTop w:val="0"/>
                          <w:marBottom w:val="0"/>
                          <w:divBdr>
                            <w:top w:val="none" w:sz="0" w:space="0" w:color="auto"/>
                            <w:left w:val="none" w:sz="0" w:space="0" w:color="auto"/>
                            <w:bottom w:val="none" w:sz="0" w:space="0" w:color="auto"/>
                            <w:right w:val="none" w:sz="0" w:space="0" w:color="auto"/>
                          </w:divBdr>
                        </w:div>
                        <w:div w:id="1192573288">
                          <w:marLeft w:val="0"/>
                          <w:marRight w:val="0"/>
                          <w:marTop w:val="0"/>
                          <w:marBottom w:val="0"/>
                          <w:divBdr>
                            <w:top w:val="none" w:sz="0" w:space="0" w:color="auto"/>
                            <w:left w:val="none" w:sz="0" w:space="0" w:color="auto"/>
                            <w:bottom w:val="none" w:sz="0" w:space="0" w:color="auto"/>
                            <w:right w:val="none" w:sz="0" w:space="0" w:color="auto"/>
                          </w:divBdr>
                        </w:div>
                      </w:divsChild>
                    </w:div>
                    <w:div w:id="2015719512">
                      <w:marLeft w:val="0"/>
                      <w:marRight w:val="0"/>
                      <w:marTop w:val="0"/>
                      <w:marBottom w:val="0"/>
                      <w:divBdr>
                        <w:top w:val="none" w:sz="0" w:space="0" w:color="auto"/>
                        <w:left w:val="none" w:sz="0" w:space="0" w:color="auto"/>
                        <w:bottom w:val="none" w:sz="0" w:space="0" w:color="auto"/>
                        <w:right w:val="none" w:sz="0" w:space="0" w:color="auto"/>
                      </w:divBdr>
                    </w:div>
                    <w:div w:id="2134908581">
                      <w:marLeft w:val="0"/>
                      <w:marRight w:val="0"/>
                      <w:marTop w:val="0"/>
                      <w:marBottom w:val="0"/>
                      <w:divBdr>
                        <w:top w:val="none" w:sz="0" w:space="0" w:color="auto"/>
                        <w:left w:val="none" w:sz="0" w:space="0" w:color="auto"/>
                        <w:bottom w:val="none" w:sz="0" w:space="0" w:color="auto"/>
                        <w:right w:val="none" w:sz="0" w:space="0" w:color="auto"/>
                      </w:divBdr>
                    </w:div>
                  </w:divsChild>
                </w:div>
                <w:div w:id="1539707033">
                  <w:marLeft w:val="0"/>
                  <w:marRight w:val="0"/>
                  <w:marTop w:val="0"/>
                  <w:marBottom w:val="0"/>
                  <w:divBdr>
                    <w:top w:val="none" w:sz="0" w:space="0" w:color="auto"/>
                    <w:left w:val="none" w:sz="0" w:space="0" w:color="auto"/>
                    <w:bottom w:val="none" w:sz="0" w:space="0" w:color="auto"/>
                    <w:right w:val="none" w:sz="0" w:space="0" w:color="auto"/>
                  </w:divBdr>
                  <w:divsChild>
                    <w:div w:id="120925030">
                      <w:marLeft w:val="0"/>
                      <w:marRight w:val="0"/>
                      <w:marTop w:val="0"/>
                      <w:marBottom w:val="0"/>
                      <w:divBdr>
                        <w:top w:val="none" w:sz="0" w:space="0" w:color="auto"/>
                        <w:left w:val="none" w:sz="0" w:space="0" w:color="auto"/>
                        <w:bottom w:val="none" w:sz="0" w:space="0" w:color="auto"/>
                        <w:right w:val="none" w:sz="0" w:space="0" w:color="auto"/>
                      </w:divBdr>
                    </w:div>
                    <w:div w:id="611546650">
                      <w:marLeft w:val="0"/>
                      <w:marRight w:val="0"/>
                      <w:marTop w:val="0"/>
                      <w:marBottom w:val="0"/>
                      <w:divBdr>
                        <w:top w:val="none" w:sz="0" w:space="0" w:color="auto"/>
                        <w:left w:val="none" w:sz="0" w:space="0" w:color="auto"/>
                        <w:bottom w:val="none" w:sz="0" w:space="0" w:color="auto"/>
                        <w:right w:val="none" w:sz="0" w:space="0" w:color="auto"/>
                      </w:divBdr>
                    </w:div>
                    <w:div w:id="849104755">
                      <w:marLeft w:val="0"/>
                      <w:marRight w:val="0"/>
                      <w:marTop w:val="0"/>
                      <w:marBottom w:val="0"/>
                      <w:divBdr>
                        <w:top w:val="none" w:sz="0" w:space="0" w:color="auto"/>
                        <w:left w:val="none" w:sz="0" w:space="0" w:color="auto"/>
                        <w:bottom w:val="none" w:sz="0" w:space="0" w:color="auto"/>
                        <w:right w:val="none" w:sz="0" w:space="0" w:color="auto"/>
                      </w:divBdr>
                    </w:div>
                    <w:div w:id="859666940">
                      <w:marLeft w:val="0"/>
                      <w:marRight w:val="0"/>
                      <w:marTop w:val="0"/>
                      <w:marBottom w:val="0"/>
                      <w:divBdr>
                        <w:top w:val="none" w:sz="0" w:space="0" w:color="auto"/>
                        <w:left w:val="none" w:sz="0" w:space="0" w:color="auto"/>
                        <w:bottom w:val="none" w:sz="0" w:space="0" w:color="auto"/>
                        <w:right w:val="none" w:sz="0" w:space="0" w:color="auto"/>
                      </w:divBdr>
                    </w:div>
                    <w:div w:id="1528714821">
                      <w:marLeft w:val="0"/>
                      <w:marRight w:val="0"/>
                      <w:marTop w:val="0"/>
                      <w:marBottom w:val="0"/>
                      <w:divBdr>
                        <w:top w:val="none" w:sz="0" w:space="0" w:color="auto"/>
                        <w:left w:val="none" w:sz="0" w:space="0" w:color="auto"/>
                        <w:bottom w:val="none" w:sz="0" w:space="0" w:color="auto"/>
                        <w:right w:val="none" w:sz="0" w:space="0" w:color="auto"/>
                      </w:divBdr>
                    </w:div>
                    <w:div w:id="1660226039">
                      <w:marLeft w:val="0"/>
                      <w:marRight w:val="0"/>
                      <w:marTop w:val="0"/>
                      <w:marBottom w:val="0"/>
                      <w:divBdr>
                        <w:top w:val="none" w:sz="0" w:space="0" w:color="auto"/>
                        <w:left w:val="none" w:sz="0" w:space="0" w:color="auto"/>
                        <w:bottom w:val="none" w:sz="0" w:space="0" w:color="auto"/>
                        <w:right w:val="none" w:sz="0" w:space="0" w:color="auto"/>
                      </w:divBdr>
                    </w:div>
                    <w:div w:id="1881630011">
                      <w:marLeft w:val="0"/>
                      <w:marRight w:val="0"/>
                      <w:marTop w:val="0"/>
                      <w:marBottom w:val="0"/>
                      <w:divBdr>
                        <w:top w:val="none" w:sz="0" w:space="0" w:color="auto"/>
                        <w:left w:val="none" w:sz="0" w:space="0" w:color="auto"/>
                        <w:bottom w:val="none" w:sz="0" w:space="0" w:color="auto"/>
                        <w:right w:val="none" w:sz="0" w:space="0" w:color="auto"/>
                      </w:divBdr>
                    </w:div>
                    <w:div w:id="2104036332">
                      <w:marLeft w:val="0"/>
                      <w:marRight w:val="0"/>
                      <w:marTop w:val="0"/>
                      <w:marBottom w:val="0"/>
                      <w:divBdr>
                        <w:top w:val="none" w:sz="0" w:space="0" w:color="auto"/>
                        <w:left w:val="none" w:sz="0" w:space="0" w:color="auto"/>
                        <w:bottom w:val="none" w:sz="0" w:space="0" w:color="auto"/>
                        <w:right w:val="none" w:sz="0" w:space="0" w:color="auto"/>
                      </w:divBdr>
                    </w:div>
                  </w:divsChild>
                </w:div>
                <w:div w:id="1846699466">
                  <w:marLeft w:val="0"/>
                  <w:marRight w:val="0"/>
                  <w:marTop w:val="0"/>
                  <w:marBottom w:val="0"/>
                  <w:divBdr>
                    <w:top w:val="none" w:sz="0" w:space="0" w:color="auto"/>
                    <w:left w:val="none" w:sz="0" w:space="0" w:color="auto"/>
                    <w:bottom w:val="none" w:sz="0" w:space="0" w:color="auto"/>
                    <w:right w:val="none" w:sz="0" w:space="0" w:color="auto"/>
                  </w:divBdr>
                  <w:divsChild>
                    <w:div w:id="264921076">
                      <w:marLeft w:val="0"/>
                      <w:marRight w:val="0"/>
                      <w:marTop w:val="0"/>
                      <w:marBottom w:val="0"/>
                      <w:divBdr>
                        <w:top w:val="none" w:sz="0" w:space="0" w:color="auto"/>
                        <w:left w:val="none" w:sz="0" w:space="0" w:color="auto"/>
                        <w:bottom w:val="none" w:sz="0" w:space="0" w:color="auto"/>
                        <w:right w:val="none" w:sz="0" w:space="0" w:color="auto"/>
                      </w:divBdr>
                    </w:div>
                    <w:div w:id="416824828">
                      <w:marLeft w:val="0"/>
                      <w:marRight w:val="0"/>
                      <w:marTop w:val="0"/>
                      <w:marBottom w:val="0"/>
                      <w:divBdr>
                        <w:top w:val="none" w:sz="0" w:space="0" w:color="auto"/>
                        <w:left w:val="none" w:sz="0" w:space="0" w:color="auto"/>
                        <w:bottom w:val="none" w:sz="0" w:space="0" w:color="auto"/>
                        <w:right w:val="none" w:sz="0" w:space="0" w:color="auto"/>
                      </w:divBdr>
                    </w:div>
                    <w:div w:id="1007750297">
                      <w:marLeft w:val="0"/>
                      <w:marRight w:val="0"/>
                      <w:marTop w:val="0"/>
                      <w:marBottom w:val="0"/>
                      <w:divBdr>
                        <w:top w:val="none" w:sz="0" w:space="0" w:color="auto"/>
                        <w:left w:val="none" w:sz="0" w:space="0" w:color="auto"/>
                        <w:bottom w:val="none" w:sz="0" w:space="0" w:color="auto"/>
                        <w:right w:val="none" w:sz="0" w:space="0" w:color="auto"/>
                      </w:divBdr>
                    </w:div>
                    <w:div w:id="1222904429">
                      <w:marLeft w:val="0"/>
                      <w:marRight w:val="0"/>
                      <w:marTop w:val="0"/>
                      <w:marBottom w:val="0"/>
                      <w:divBdr>
                        <w:top w:val="none" w:sz="0" w:space="0" w:color="auto"/>
                        <w:left w:val="none" w:sz="0" w:space="0" w:color="auto"/>
                        <w:bottom w:val="none" w:sz="0" w:space="0" w:color="auto"/>
                        <w:right w:val="none" w:sz="0" w:space="0" w:color="auto"/>
                      </w:divBdr>
                    </w:div>
                    <w:div w:id="1321691209">
                      <w:marLeft w:val="0"/>
                      <w:marRight w:val="0"/>
                      <w:marTop w:val="0"/>
                      <w:marBottom w:val="0"/>
                      <w:divBdr>
                        <w:top w:val="none" w:sz="0" w:space="0" w:color="auto"/>
                        <w:left w:val="none" w:sz="0" w:space="0" w:color="auto"/>
                        <w:bottom w:val="none" w:sz="0" w:space="0" w:color="auto"/>
                        <w:right w:val="none" w:sz="0" w:space="0" w:color="auto"/>
                      </w:divBdr>
                    </w:div>
                    <w:div w:id="1572347629">
                      <w:marLeft w:val="0"/>
                      <w:marRight w:val="0"/>
                      <w:marTop w:val="0"/>
                      <w:marBottom w:val="0"/>
                      <w:divBdr>
                        <w:top w:val="none" w:sz="0" w:space="0" w:color="auto"/>
                        <w:left w:val="none" w:sz="0" w:space="0" w:color="auto"/>
                        <w:bottom w:val="none" w:sz="0" w:space="0" w:color="auto"/>
                        <w:right w:val="none" w:sz="0" w:space="0" w:color="auto"/>
                      </w:divBdr>
                    </w:div>
                    <w:div w:id="1585144850">
                      <w:marLeft w:val="0"/>
                      <w:marRight w:val="0"/>
                      <w:marTop w:val="0"/>
                      <w:marBottom w:val="0"/>
                      <w:divBdr>
                        <w:top w:val="none" w:sz="0" w:space="0" w:color="auto"/>
                        <w:left w:val="none" w:sz="0" w:space="0" w:color="auto"/>
                        <w:bottom w:val="none" w:sz="0" w:space="0" w:color="auto"/>
                        <w:right w:val="none" w:sz="0" w:space="0" w:color="auto"/>
                      </w:divBdr>
                    </w:div>
                    <w:div w:id="1640110985">
                      <w:marLeft w:val="0"/>
                      <w:marRight w:val="0"/>
                      <w:marTop w:val="0"/>
                      <w:marBottom w:val="0"/>
                      <w:divBdr>
                        <w:top w:val="none" w:sz="0" w:space="0" w:color="auto"/>
                        <w:left w:val="none" w:sz="0" w:space="0" w:color="auto"/>
                        <w:bottom w:val="none" w:sz="0" w:space="0" w:color="auto"/>
                        <w:right w:val="none" w:sz="0" w:space="0" w:color="auto"/>
                      </w:divBdr>
                    </w:div>
                    <w:div w:id="1742559248">
                      <w:marLeft w:val="0"/>
                      <w:marRight w:val="0"/>
                      <w:marTop w:val="0"/>
                      <w:marBottom w:val="0"/>
                      <w:divBdr>
                        <w:top w:val="none" w:sz="0" w:space="0" w:color="auto"/>
                        <w:left w:val="none" w:sz="0" w:space="0" w:color="auto"/>
                        <w:bottom w:val="none" w:sz="0" w:space="0" w:color="auto"/>
                        <w:right w:val="none" w:sz="0" w:space="0" w:color="auto"/>
                      </w:divBdr>
                    </w:div>
                    <w:div w:id="1864435091">
                      <w:marLeft w:val="0"/>
                      <w:marRight w:val="0"/>
                      <w:marTop w:val="0"/>
                      <w:marBottom w:val="0"/>
                      <w:divBdr>
                        <w:top w:val="none" w:sz="0" w:space="0" w:color="auto"/>
                        <w:left w:val="none" w:sz="0" w:space="0" w:color="auto"/>
                        <w:bottom w:val="none" w:sz="0" w:space="0" w:color="auto"/>
                        <w:right w:val="none" w:sz="0" w:space="0" w:color="auto"/>
                      </w:divBdr>
                    </w:div>
                    <w:div w:id="1947493205">
                      <w:marLeft w:val="0"/>
                      <w:marRight w:val="0"/>
                      <w:marTop w:val="0"/>
                      <w:marBottom w:val="0"/>
                      <w:divBdr>
                        <w:top w:val="none" w:sz="0" w:space="0" w:color="auto"/>
                        <w:left w:val="none" w:sz="0" w:space="0" w:color="auto"/>
                        <w:bottom w:val="none" w:sz="0" w:space="0" w:color="auto"/>
                        <w:right w:val="none" w:sz="0" w:space="0" w:color="auto"/>
                      </w:divBdr>
                    </w:div>
                    <w:div w:id="2027823334">
                      <w:marLeft w:val="0"/>
                      <w:marRight w:val="0"/>
                      <w:marTop w:val="0"/>
                      <w:marBottom w:val="0"/>
                      <w:divBdr>
                        <w:top w:val="none" w:sz="0" w:space="0" w:color="auto"/>
                        <w:left w:val="none" w:sz="0" w:space="0" w:color="auto"/>
                        <w:bottom w:val="none" w:sz="0" w:space="0" w:color="auto"/>
                        <w:right w:val="none" w:sz="0" w:space="0" w:color="auto"/>
                      </w:divBdr>
                    </w:div>
                  </w:divsChild>
                </w:div>
                <w:div w:id="1956866958">
                  <w:marLeft w:val="0"/>
                  <w:marRight w:val="0"/>
                  <w:marTop w:val="0"/>
                  <w:marBottom w:val="0"/>
                  <w:divBdr>
                    <w:top w:val="none" w:sz="0" w:space="0" w:color="auto"/>
                    <w:left w:val="none" w:sz="0" w:space="0" w:color="auto"/>
                    <w:bottom w:val="none" w:sz="0" w:space="0" w:color="auto"/>
                    <w:right w:val="none" w:sz="0" w:space="0" w:color="auto"/>
                  </w:divBdr>
                  <w:divsChild>
                    <w:div w:id="187181996">
                      <w:marLeft w:val="0"/>
                      <w:marRight w:val="0"/>
                      <w:marTop w:val="0"/>
                      <w:marBottom w:val="0"/>
                      <w:divBdr>
                        <w:top w:val="none" w:sz="0" w:space="0" w:color="auto"/>
                        <w:left w:val="none" w:sz="0" w:space="0" w:color="auto"/>
                        <w:bottom w:val="none" w:sz="0" w:space="0" w:color="auto"/>
                        <w:right w:val="none" w:sz="0" w:space="0" w:color="auto"/>
                      </w:divBdr>
                    </w:div>
                    <w:div w:id="189538739">
                      <w:marLeft w:val="0"/>
                      <w:marRight w:val="0"/>
                      <w:marTop w:val="0"/>
                      <w:marBottom w:val="0"/>
                      <w:divBdr>
                        <w:top w:val="none" w:sz="0" w:space="0" w:color="auto"/>
                        <w:left w:val="none" w:sz="0" w:space="0" w:color="auto"/>
                        <w:bottom w:val="none" w:sz="0" w:space="0" w:color="auto"/>
                        <w:right w:val="none" w:sz="0" w:space="0" w:color="auto"/>
                      </w:divBdr>
                    </w:div>
                    <w:div w:id="574559023">
                      <w:marLeft w:val="0"/>
                      <w:marRight w:val="0"/>
                      <w:marTop w:val="0"/>
                      <w:marBottom w:val="0"/>
                      <w:divBdr>
                        <w:top w:val="none" w:sz="0" w:space="0" w:color="auto"/>
                        <w:left w:val="none" w:sz="0" w:space="0" w:color="auto"/>
                        <w:bottom w:val="none" w:sz="0" w:space="0" w:color="auto"/>
                        <w:right w:val="none" w:sz="0" w:space="0" w:color="auto"/>
                      </w:divBdr>
                      <w:divsChild>
                        <w:div w:id="1771313401">
                          <w:marLeft w:val="0"/>
                          <w:marRight w:val="0"/>
                          <w:marTop w:val="0"/>
                          <w:marBottom w:val="0"/>
                          <w:divBdr>
                            <w:top w:val="none" w:sz="0" w:space="0" w:color="auto"/>
                            <w:left w:val="none" w:sz="0" w:space="0" w:color="auto"/>
                            <w:bottom w:val="none" w:sz="0" w:space="0" w:color="auto"/>
                            <w:right w:val="none" w:sz="0" w:space="0" w:color="auto"/>
                          </w:divBdr>
                        </w:div>
                      </w:divsChild>
                    </w:div>
                    <w:div w:id="576987397">
                      <w:marLeft w:val="0"/>
                      <w:marRight w:val="0"/>
                      <w:marTop w:val="0"/>
                      <w:marBottom w:val="0"/>
                      <w:divBdr>
                        <w:top w:val="none" w:sz="0" w:space="0" w:color="auto"/>
                        <w:left w:val="none" w:sz="0" w:space="0" w:color="auto"/>
                        <w:bottom w:val="none" w:sz="0" w:space="0" w:color="auto"/>
                        <w:right w:val="none" w:sz="0" w:space="0" w:color="auto"/>
                      </w:divBdr>
                    </w:div>
                    <w:div w:id="1251936562">
                      <w:marLeft w:val="0"/>
                      <w:marRight w:val="0"/>
                      <w:marTop w:val="0"/>
                      <w:marBottom w:val="0"/>
                      <w:divBdr>
                        <w:top w:val="none" w:sz="0" w:space="0" w:color="auto"/>
                        <w:left w:val="none" w:sz="0" w:space="0" w:color="auto"/>
                        <w:bottom w:val="none" w:sz="0" w:space="0" w:color="auto"/>
                        <w:right w:val="none" w:sz="0" w:space="0" w:color="auto"/>
                      </w:divBdr>
                    </w:div>
                    <w:div w:id="1598947364">
                      <w:marLeft w:val="0"/>
                      <w:marRight w:val="0"/>
                      <w:marTop w:val="0"/>
                      <w:marBottom w:val="0"/>
                      <w:divBdr>
                        <w:top w:val="none" w:sz="0" w:space="0" w:color="auto"/>
                        <w:left w:val="none" w:sz="0" w:space="0" w:color="auto"/>
                        <w:bottom w:val="none" w:sz="0" w:space="0" w:color="auto"/>
                        <w:right w:val="none" w:sz="0" w:space="0" w:color="auto"/>
                      </w:divBdr>
                    </w:div>
                    <w:div w:id="1613659351">
                      <w:marLeft w:val="0"/>
                      <w:marRight w:val="0"/>
                      <w:marTop w:val="0"/>
                      <w:marBottom w:val="0"/>
                      <w:divBdr>
                        <w:top w:val="none" w:sz="0" w:space="0" w:color="auto"/>
                        <w:left w:val="none" w:sz="0" w:space="0" w:color="auto"/>
                        <w:bottom w:val="none" w:sz="0" w:space="0" w:color="auto"/>
                        <w:right w:val="none" w:sz="0" w:space="0" w:color="auto"/>
                      </w:divBdr>
                    </w:div>
                  </w:divsChild>
                </w:div>
                <w:div w:id="1964578256">
                  <w:marLeft w:val="0"/>
                  <w:marRight w:val="0"/>
                  <w:marTop w:val="0"/>
                  <w:marBottom w:val="0"/>
                  <w:divBdr>
                    <w:top w:val="none" w:sz="0" w:space="0" w:color="auto"/>
                    <w:left w:val="none" w:sz="0" w:space="0" w:color="auto"/>
                    <w:bottom w:val="none" w:sz="0" w:space="0" w:color="auto"/>
                    <w:right w:val="none" w:sz="0" w:space="0" w:color="auto"/>
                  </w:divBdr>
                  <w:divsChild>
                    <w:div w:id="1042243023">
                      <w:marLeft w:val="0"/>
                      <w:marRight w:val="0"/>
                      <w:marTop w:val="0"/>
                      <w:marBottom w:val="0"/>
                      <w:divBdr>
                        <w:top w:val="none" w:sz="0" w:space="0" w:color="auto"/>
                        <w:left w:val="none" w:sz="0" w:space="0" w:color="auto"/>
                        <w:bottom w:val="none" w:sz="0" w:space="0" w:color="auto"/>
                        <w:right w:val="none" w:sz="0" w:space="0" w:color="auto"/>
                      </w:divBdr>
                    </w:div>
                    <w:div w:id="1174614779">
                      <w:marLeft w:val="0"/>
                      <w:marRight w:val="0"/>
                      <w:marTop w:val="0"/>
                      <w:marBottom w:val="0"/>
                      <w:divBdr>
                        <w:top w:val="none" w:sz="0" w:space="0" w:color="auto"/>
                        <w:left w:val="none" w:sz="0" w:space="0" w:color="auto"/>
                        <w:bottom w:val="none" w:sz="0" w:space="0" w:color="auto"/>
                        <w:right w:val="none" w:sz="0" w:space="0" w:color="auto"/>
                      </w:divBdr>
                    </w:div>
                    <w:div w:id="1345664135">
                      <w:marLeft w:val="0"/>
                      <w:marRight w:val="0"/>
                      <w:marTop w:val="0"/>
                      <w:marBottom w:val="0"/>
                      <w:divBdr>
                        <w:top w:val="none" w:sz="0" w:space="0" w:color="auto"/>
                        <w:left w:val="none" w:sz="0" w:space="0" w:color="auto"/>
                        <w:bottom w:val="none" w:sz="0" w:space="0" w:color="auto"/>
                        <w:right w:val="none" w:sz="0" w:space="0" w:color="auto"/>
                      </w:divBdr>
                    </w:div>
                    <w:div w:id="1567033468">
                      <w:marLeft w:val="0"/>
                      <w:marRight w:val="0"/>
                      <w:marTop w:val="0"/>
                      <w:marBottom w:val="0"/>
                      <w:divBdr>
                        <w:top w:val="none" w:sz="0" w:space="0" w:color="auto"/>
                        <w:left w:val="none" w:sz="0" w:space="0" w:color="auto"/>
                        <w:bottom w:val="none" w:sz="0" w:space="0" w:color="auto"/>
                        <w:right w:val="none" w:sz="0" w:space="0" w:color="auto"/>
                      </w:divBdr>
                    </w:div>
                    <w:div w:id="1653754330">
                      <w:marLeft w:val="0"/>
                      <w:marRight w:val="0"/>
                      <w:marTop w:val="0"/>
                      <w:marBottom w:val="0"/>
                      <w:divBdr>
                        <w:top w:val="none" w:sz="0" w:space="0" w:color="auto"/>
                        <w:left w:val="none" w:sz="0" w:space="0" w:color="auto"/>
                        <w:bottom w:val="none" w:sz="0" w:space="0" w:color="auto"/>
                        <w:right w:val="none" w:sz="0" w:space="0" w:color="auto"/>
                      </w:divBdr>
                    </w:div>
                    <w:div w:id="1926305797">
                      <w:marLeft w:val="0"/>
                      <w:marRight w:val="0"/>
                      <w:marTop w:val="0"/>
                      <w:marBottom w:val="0"/>
                      <w:divBdr>
                        <w:top w:val="none" w:sz="0" w:space="0" w:color="auto"/>
                        <w:left w:val="none" w:sz="0" w:space="0" w:color="auto"/>
                        <w:bottom w:val="none" w:sz="0" w:space="0" w:color="auto"/>
                        <w:right w:val="none" w:sz="0" w:space="0" w:color="auto"/>
                      </w:divBdr>
                    </w:div>
                    <w:div w:id="20217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1600</Words>
  <Characters>9122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10701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Znati</dc:creator>
  <cp:keywords/>
  <dc:description/>
  <cp:lastModifiedBy>Daniel Mosse</cp:lastModifiedBy>
  <cp:revision>2</cp:revision>
  <cp:lastPrinted>2014-11-12T00:32:00Z</cp:lastPrinted>
  <dcterms:created xsi:type="dcterms:W3CDTF">2016-11-14T18:14:00Z</dcterms:created>
  <dcterms:modified xsi:type="dcterms:W3CDTF">2018-11-08T22:49:00Z</dcterms:modified>
</cp:coreProperties>
</file>